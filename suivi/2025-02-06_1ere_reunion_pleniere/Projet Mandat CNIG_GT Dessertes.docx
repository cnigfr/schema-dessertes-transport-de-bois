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0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361"/>
        <w:gridCol w:w="4859"/>
      </w:tblGrid>
      <w:tr w:rsidR="00E10339" w14:paraId="5E633AFA" w14:textId="77777777" w:rsidTr="47A7C0CC">
        <w:trPr>
          <w:trHeight w:val="2409"/>
        </w:trPr>
        <w:tc>
          <w:tcPr>
            <w:tcW w:w="4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633AF1" w14:textId="77777777" w:rsidR="00E10339" w:rsidRDefault="00896E6F">
            <w:pPr>
              <w:ind w:right="56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935" distR="114935" simplePos="0" relativeHeight="251661312" behindDoc="0" locked="0" layoutInCell="1" allowOverlap="1" wp14:anchorId="5E633B49" wp14:editId="5E633B4A">
                  <wp:simplePos x="0" y="0"/>
                  <wp:positionH relativeFrom="column">
                    <wp:posOffset>-23494</wp:posOffset>
                  </wp:positionH>
                  <wp:positionV relativeFrom="paragraph">
                    <wp:posOffset>17780</wp:posOffset>
                  </wp:positionV>
                  <wp:extent cx="2076450" cy="928472"/>
                  <wp:effectExtent l="0" t="0" r="0" b="508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-33" t="-70" r="-33" b="-69"/>
                          <a:stretch/>
                        </pic:blipFill>
                        <pic:spPr bwMode="auto">
                          <a:xfrm>
                            <a:off x="0" y="0"/>
                            <a:ext cx="2098776" cy="9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633AF2" w14:textId="77777777" w:rsidR="00E10339" w:rsidRDefault="00E10339">
            <w:pPr>
              <w:rPr>
                <w:rFonts w:cs="Arial"/>
                <w:sz w:val="18"/>
                <w:szCs w:val="18"/>
                <w:lang w:eastAsia="fr-FR"/>
              </w:rPr>
            </w:pPr>
          </w:p>
          <w:p w14:paraId="5E633AF3" w14:textId="77777777" w:rsidR="00E10339" w:rsidRDefault="00E10339">
            <w:pPr>
              <w:ind w:right="56"/>
              <w:rPr>
                <w:rFonts w:cs="Arial"/>
                <w:sz w:val="18"/>
                <w:szCs w:val="18"/>
                <w:lang w:val="en-US" w:eastAsia="fr-FR"/>
              </w:rPr>
            </w:pPr>
          </w:p>
          <w:p w14:paraId="5E633AF4" w14:textId="77777777" w:rsidR="00E10339" w:rsidRDefault="00E10339">
            <w:pPr>
              <w:ind w:right="56"/>
              <w:rPr>
                <w:rFonts w:cs="Arial"/>
                <w:sz w:val="18"/>
                <w:szCs w:val="18"/>
                <w:lang w:val="en-US" w:eastAsia="fr-FR"/>
              </w:rPr>
            </w:pPr>
          </w:p>
          <w:p w14:paraId="5E633AF6" w14:textId="326C94D9" w:rsidR="00E10339" w:rsidRDefault="00896E6F" w:rsidP="009E1761">
            <w:pPr>
              <w:rPr>
                <w:rFonts w:eastAsia="Calibri" w:cs="Arial"/>
                <w:lang w:val="en-US"/>
              </w:rPr>
            </w:pPr>
            <w:r>
              <w:rPr>
                <w:rFonts w:eastAsia="Calibri" w:cs="Arial"/>
                <w:b/>
                <w:bCs/>
                <w:lang w:val="en-US"/>
              </w:rPr>
              <w:t>Commission</w:t>
            </w:r>
            <w:r w:rsidR="009E1761">
              <w:rPr>
                <w:rFonts w:eastAsia="Calibri" w:cs="Arial"/>
                <w:b/>
                <w:bCs/>
                <w:lang w:val="en-US"/>
              </w:rPr>
              <w:t xml:space="preserve"> des standards</w:t>
            </w:r>
          </w:p>
        </w:tc>
        <w:tc>
          <w:tcPr>
            <w:tcW w:w="48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633AF7" w14:textId="77777777" w:rsidR="00E10339" w:rsidRDefault="00E10339">
            <w:pPr>
              <w:jc w:val="right"/>
              <w:rPr>
                <w:rFonts w:eastAsia="Calibri" w:cs="Arial"/>
                <w:sz w:val="18"/>
                <w:szCs w:val="18"/>
                <w:lang w:eastAsia="fr-FR"/>
              </w:rPr>
            </w:pPr>
          </w:p>
          <w:p w14:paraId="3FADFCA9" w14:textId="14B93CD8" w:rsidR="00EC13F3" w:rsidRDefault="00896E6F">
            <w:pPr>
              <w:rPr>
                <w:rFonts w:eastAsia="Calibri" w:cs="Arial"/>
                <w:lang w:eastAsia="fr-FR"/>
              </w:rPr>
            </w:pPr>
            <w:r>
              <w:rPr>
                <w:rFonts w:eastAsia="Calibri" w:cs="Arial"/>
                <w:lang w:eastAsia="fr-FR"/>
              </w:rPr>
              <w:t xml:space="preserve">Groupe de Travail </w:t>
            </w:r>
            <w:r w:rsidR="00177F8B">
              <w:rPr>
                <w:rFonts w:eastAsia="Calibri" w:cs="Arial"/>
                <w:lang w:eastAsia="fr-FR"/>
              </w:rPr>
              <w:t>piloté par</w:t>
            </w:r>
            <w:r w:rsidR="00EC13F3">
              <w:rPr>
                <w:rFonts w:eastAsia="Calibri" w:cs="Arial"/>
                <w:lang w:eastAsia="fr-FR"/>
              </w:rPr>
              <w:t xml:space="preserve"> : </w:t>
            </w:r>
          </w:p>
          <w:p w14:paraId="2741F386" w14:textId="13E24C13" w:rsidR="009F35C8" w:rsidRDefault="009E1761" w:rsidP="00177F8B">
            <w:pPr>
              <w:jc w:val="center"/>
              <w:rPr>
                <w:rFonts w:eastAsia="Calibri" w:cs="Arial"/>
                <w:lang w:eastAsia="fr-FR"/>
              </w:rPr>
            </w:pPr>
            <w:r>
              <w:rPr>
                <w:rFonts w:eastAsia="Calibri" w:cs="Arial"/>
                <w:noProof/>
                <w:lang w:eastAsia="fr-FR"/>
              </w:rPr>
              <w:drawing>
                <wp:inline distT="0" distB="0" distL="0" distR="0" wp14:anchorId="02871680" wp14:editId="1E50349E">
                  <wp:extent cx="1203682" cy="762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422" cy="77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Arial"/>
                <w:noProof/>
                <w:lang w:eastAsia="fr-FR"/>
              </w:rPr>
              <w:drawing>
                <wp:inline distT="0" distB="0" distL="0" distR="0" wp14:anchorId="665DF716" wp14:editId="58BC2666">
                  <wp:extent cx="933450" cy="71253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651" cy="73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40AFE" w14:textId="3C942E5A" w:rsidR="002B6EC2" w:rsidRDefault="00EC13F3">
            <w:pPr>
              <w:rPr>
                <w:rFonts w:eastAsia="Calibri" w:cs="Arial"/>
                <w:lang w:eastAsia="fr-FR"/>
              </w:rPr>
            </w:pPr>
            <w:r>
              <w:rPr>
                <w:rFonts w:eastAsia="Calibri" w:cs="Arial"/>
                <w:lang w:eastAsia="fr-FR"/>
              </w:rPr>
              <w:t>I. BERTRAND</w:t>
            </w:r>
            <w:r w:rsidR="009E1761">
              <w:rPr>
                <w:rFonts w:eastAsia="Calibri" w:cs="Arial"/>
                <w:lang w:eastAsia="fr-FR"/>
              </w:rPr>
              <w:t xml:space="preserve"> (</w:t>
            </w:r>
            <w:r w:rsidR="009E1761">
              <w:rPr>
                <w:rFonts w:eastAsia="Calibri" w:cs="Arial"/>
                <w:lang w:eastAsia="fr-FR"/>
              </w:rPr>
              <w:t>MASAF – DGPE-SDFCB-BGED</w:t>
            </w:r>
            <w:r w:rsidR="009E1761">
              <w:rPr>
                <w:rFonts w:eastAsia="Calibri" w:cs="Arial"/>
                <w:lang w:eastAsia="fr-FR"/>
              </w:rPr>
              <w:t>)</w:t>
            </w:r>
            <w:r w:rsidR="00177F8B">
              <w:rPr>
                <w:rFonts w:eastAsia="Calibri" w:cs="Arial"/>
                <w:lang w:eastAsia="fr-FR"/>
              </w:rPr>
              <w:t xml:space="preserve"> et</w:t>
            </w:r>
          </w:p>
          <w:p w14:paraId="13BA3E8B" w14:textId="196BE75E" w:rsidR="00EC13F3" w:rsidRDefault="00EC13F3">
            <w:pPr>
              <w:rPr>
                <w:rFonts w:eastAsia="Calibri" w:cs="Arial"/>
                <w:lang w:eastAsia="fr-FR"/>
              </w:rPr>
            </w:pPr>
            <w:r>
              <w:rPr>
                <w:rFonts w:eastAsia="Calibri" w:cs="Arial"/>
                <w:lang w:eastAsia="fr-FR"/>
              </w:rPr>
              <w:t xml:space="preserve">LC X. Van </w:t>
            </w:r>
            <w:proofErr w:type="spellStart"/>
            <w:r>
              <w:rPr>
                <w:rFonts w:eastAsia="Calibri" w:cs="Arial"/>
                <w:lang w:eastAsia="fr-FR"/>
              </w:rPr>
              <w:t>Helsuwe</w:t>
            </w:r>
            <w:proofErr w:type="spellEnd"/>
            <w:r w:rsidR="009E1761">
              <w:rPr>
                <w:rFonts w:eastAsia="Calibri" w:cs="Arial"/>
                <w:lang w:eastAsia="fr-FR"/>
              </w:rPr>
              <w:t xml:space="preserve"> (</w:t>
            </w:r>
            <w:r w:rsidR="009E1761">
              <w:rPr>
                <w:rFonts w:eastAsia="Calibri" w:cs="Arial"/>
                <w:lang w:eastAsia="fr-FR"/>
              </w:rPr>
              <w:t>MI - DGSCGC - BOMSIS</w:t>
            </w:r>
            <w:r w:rsidR="009E1761">
              <w:rPr>
                <w:rFonts w:eastAsia="Calibri" w:cs="Arial"/>
                <w:lang w:eastAsia="fr-FR"/>
              </w:rPr>
              <w:t>)</w:t>
            </w:r>
          </w:p>
          <w:p w14:paraId="40DAAF61" w14:textId="03A9E4AD" w:rsidR="00177F8B" w:rsidRDefault="00177F8B">
            <w:pPr>
              <w:rPr>
                <w:rFonts w:eastAsia="Calibri" w:cs="Arial"/>
                <w:noProof/>
                <w:lang w:eastAsia="fr-FR"/>
              </w:rPr>
            </w:pPr>
            <w:r>
              <w:rPr>
                <w:rFonts w:eastAsia="Calibri" w:cs="Arial"/>
                <w:lang w:eastAsia="fr-FR"/>
              </w:rPr>
              <w:t>Et animé par</w:t>
            </w:r>
            <w:r w:rsidR="009E1761">
              <w:rPr>
                <w:rFonts w:eastAsia="Calibri" w:cs="Arial"/>
                <w:lang w:eastAsia="fr-FR"/>
              </w:rPr>
              <w:t> :</w:t>
            </w:r>
            <w:r>
              <w:rPr>
                <w:rFonts w:eastAsia="Calibri" w:cs="Arial"/>
                <w:noProof/>
                <w:lang w:eastAsia="fr-FR"/>
              </w:rPr>
              <w:t xml:space="preserve"> </w:t>
            </w:r>
          </w:p>
          <w:p w14:paraId="6C2F2F45" w14:textId="3D3420FD" w:rsidR="00EC13F3" w:rsidRDefault="00177F8B" w:rsidP="00177F8B">
            <w:pPr>
              <w:jc w:val="center"/>
              <w:rPr>
                <w:rFonts w:eastAsia="Calibri" w:cs="Arial"/>
                <w:lang w:eastAsia="fr-FR"/>
              </w:rPr>
            </w:pPr>
            <w:r>
              <w:rPr>
                <w:rFonts w:eastAsia="Calibri" w:cs="Arial"/>
                <w:noProof/>
                <w:lang w:eastAsia="fr-FR"/>
              </w:rPr>
              <w:drawing>
                <wp:inline distT="0" distB="0" distL="0" distR="0" wp14:anchorId="107919C2" wp14:editId="10DDEB97">
                  <wp:extent cx="828887" cy="4191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674" cy="4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Arial"/>
                <w:noProof/>
                <w:lang w:eastAsia="fr-FR"/>
              </w:rPr>
              <w:drawing>
                <wp:inline distT="0" distB="0" distL="0" distR="0" wp14:anchorId="13386DBA" wp14:editId="63E7415C">
                  <wp:extent cx="733426" cy="533400"/>
                  <wp:effectExtent l="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303" cy="540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33AF9" w14:textId="67CDC0DF" w:rsidR="00E10339" w:rsidRPr="00177F8B" w:rsidRDefault="00EC13F3">
            <w:pPr>
              <w:rPr>
                <w:rFonts w:eastAsia="Calibri" w:cs="Arial"/>
                <w:lang w:eastAsia="fr-FR"/>
              </w:rPr>
            </w:pPr>
            <w:r>
              <w:rPr>
                <w:rFonts w:eastAsia="Calibri" w:cs="Arial"/>
                <w:lang w:eastAsia="fr-FR"/>
              </w:rPr>
              <w:t>T. Saffroy</w:t>
            </w:r>
            <w:r w:rsidR="009E1761">
              <w:rPr>
                <w:rFonts w:eastAsia="Calibri" w:cs="Arial"/>
                <w:lang w:eastAsia="fr-FR"/>
              </w:rPr>
              <w:t xml:space="preserve"> (IGN)</w:t>
            </w:r>
            <w:r w:rsidR="00177F8B">
              <w:rPr>
                <w:rFonts w:eastAsia="Calibri" w:cs="Arial"/>
                <w:lang w:eastAsia="fr-FR"/>
              </w:rPr>
              <w:t xml:space="preserve"> et </w:t>
            </w:r>
            <w:r>
              <w:rPr>
                <w:rFonts w:eastAsia="Calibri" w:cs="Arial"/>
                <w:lang w:eastAsia="fr-FR"/>
              </w:rPr>
              <w:t>V. Morillon</w:t>
            </w:r>
            <w:r w:rsidR="009E1761">
              <w:rPr>
                <w:rFonts w:eastAsia="Calibri" w:cs="Arial"/>
                <w:lang w:eastAsia="fr-FR"/>
              </w:rPr>
              <w:t xml:space="preserve"> (FCBA)</w:t>
            </w:r>
          </w:p>
        </w:tc>
      </w:tr>
      <w:tr w:rsidR="00E10339" w14:paraId="5E633AFD" w14:textId="77777777" w:rsidTr="47A7C0CC">
        <w:trPr>
          <w:trHeight w:val="901"/>
        </w:trPr>
        <w:tc>
          <w:tcPr>
            <w:tcW w:w="92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633AFB" w14:textId="2A2C2CCB" w:rsidR="00E10339" w:rsidRDefault="00896E6F">
            <w:pPr>
              <w:tabs>
                <w:tab w:val="left" w:pos="3450"/>
                <w:tab w:val="center" w:pos="4502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ab/>
              <w:t>Mandat du GT CNIG</w:t>
            </w:r>
            <w:r w:rsidR="00395FBC">
              <w:rPr>
                <w:b/>
                <w:sz w:val="36"/>
                <w:szCs w:val="36"/>
              </w:rPr>
              <w:t> :</w:t>
            </w:r>
          </w:p>
          <w:p w14:paraId="5E633AFC" w14:textId="481D4319" w:rsidR="00E10339" w:rsidRDefault="00395FBC" w:rsidP="47A7C0C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« </w:t>
            </w:r>
            <w:r w:rsidR="0097027B" w:rsidRPr="00CA4B48">
              <w:rPr>
                <w:b/>
                <w:bCs/>
                <w:sz w:val="36"/>
                <w:szCs w:val="36"/>
              </w:rPr>
              <w:t>Dessertes pour le transport de bois</w:t>
            </w:r>
            <w:r w:rsidR="6D2865F4" w:rsidRPr="00CA4B48">
              <w:rPr>
                <w:b/>
                <w:bCs/>
                <w:sz w:val="36"/>
                <w:szCs w:val="36"/>
              </w:rPr>
              <w:t xml:space="preserve">, </w:t>
            </w:r>
            <w:r w:rsidR="00504AC5">
              <w:rPr>
                <w:b/>
                <w:bCs/>
                <w:sz w:val="36"/>
                <w:szCs w:val="36"/>
              </w:rPr>
              <w:t>voies</w:t>
            </w:r>
            <w:r w:rsidR="00504AC5" w:rsidRPr="00CA4B48">
              <w:rPr>
                <w:b/>
                <w:bCs/>
                <w:sz w:val="36"/>
                <w:szCs w:val="36"/>
              </w:rPr>
              <w:t xml:space="preserve"> </w:t>
            </w:r>
            <w:r w:rsidR="6D2865F4" w:rsidRPr="00CA4B48">
              <w:rPr>
                <w:b/>
                <w:bCs/>
                <w:sz w:val="36"/>
                <w:szCs w:val="36"/>
              </w:rPr>
              <w:t>DFCI et points d’eau</w:t>
            </w:r>
            <w:r>
              <w:rPr>
                <w:b/>
                <w:bCs/>
                <w:sz w:val="36"/>
                <w:szCs w:val="36"/>
              </w:rPr>
              <w:t> »</w:t>
            </w:r>
          </w:p>
        </w:tc>
      </w:tr>
    </w:tbl>
    <w:p w14:paraId="5E633AFE" w14:textId="77777777" w:rsidR="00E10339" w:rsidRDefault="00E10339">
      <w:pPr>
        <w:jc w:val="center"/>
        <w:rPr>
          <w:rFonts w:ascii="Marianne" w:hAnsi="Marianne"/>
          <w:lang w:eastAsia="fr-FR"/>
        </w:rPr>
      </w:pP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2835"/>
        <w:gridCol w:w="7513"/>
      </w:tblGrid>
      <w:tr w:rsidR="00E10339" w14:paraId="5E633B01" w14:textId="77777777" w:rsidTr="5F99A66B">
        <w:tc>
          <w:tcPr>
            <w:tcW w:w="2835" w:type="dxa"/>
            <w:shd w:val="clear" w:color="auto" w:fill="AEAAAA" w:themeFill="background2" w:themeFillShade="BF"/>
          </w:tcPr>
          <w:p w14:paraId="5E633AFF" w14:textId="77777777" w:rsidR="00E10339" w:rsidRDefault="00896E6F">
            <w:pPr>
              <w:jc w:val="center"/>
              <w:rPr>
                <w:rFonts w:ascii="Marianne" w:hAnsi="Marianne"/>
                <w:sz w:val="24"/>
                <w:szCs w:val="24"/>
                <w:lang w:eastAsia="fr-FR"/>
              </w:rPr>
            </w:pPr>
            <w:r>
              <w:rPr>
                <w:rFonts w:ascii="Marianne" w:hAnsi="Marianne"/>
                <w:sz w:val="24"/>
                <w:szCs w:val="24"/>
                <w:lang w:eastAsia="fr-FR"/>
              </w:rPr>
              <w:t xml:space="preserve">Nom du GT </w:t>
            </w:r>
          </w:p>
        </w:tc>
        <w:tc>
          <w:tcPr>
            <w:tcW w:w="7513" w:type="dxa"/>
            <w:shd w:val="clear" w:color="auto" w:fill="AEAAAA" w:themeFill="background2" w:themeFillShade="BF"/>
          </w:tcPr>
          <w:p w14:paraId="5E633B00" w14:textId="480A3990" w:rsidR="00E10339" w:rsidRPr="002B6EC2" w:rsidRDefault="002B6EC2">
            <w:pPr>
              <w:rPr>
                <w:rFonts w:ascii="Marianne" w:hAnsi="Marianne"/>
                <w:sz w:val="24"/>
                <w:szCs w:val="24"/>
                <w:lang w:eastAsia="fr-FR"/>
              </w:rPr>
            </w:pPr>
            <w:r>
              <w:rPr>
                <w:rFonts w:ascii="Marianne" w:hAnsi="Marianne"/>
                <w:b/>
                <w:sz w:val="24"/>
                <w:szCs w:val="24"/>
              </w:rPr>
              <w:t>«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 </w:t>
            </w:r>
            <w:r w:rsidRPr="002B6EC2">
              <w:rPr>
                <w:rFonts w:ascii="Marianne" w:hAnsi="Marianne"/>
                <w:b/>
                <w:sz w:val="24"/>
                <w:szCs w:val="24"/>
              </w:rPr>
              <w:t>Nom du GT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 </w:t>
            </w:r>
            <w:r>
              <w:rPr>
                <w:rFonts w:ascii="Marianne" w:hAnsi="Marianne"/>
                <w:b/>
                <w:sz w:val="24"/>
                <w:szCs w:val="24"/>
              </w:rPr>
              <w:t>»</w:t>
            </w:r>
          </w:p>
        </w:tc>
      </w:tr>
      <w:tr w:rsidR="00E10339" w14:paraId="5E633B05" w14:textId="77777777" w:rsidTr="5F99A66B">
        <w:tc>
          <w:tcPr>
            <w:tcW w:w="2835" w:type="dxa"/>
          </w:tcPr>
          <w:p w14:paraId="5E633B02" w14:textId="77777777" w:rsidR="00E10339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Statut</w:t>
            </w:r>
          </w:p>
        </w:tc>
        <w:tc>
          <w:tcPr>
            <w:tcW w:w="7513" w:type="dxa"/>
          </w:tcPr>
          <w:p w14:paraId="1C0527F6" w14:textId="6F28E1C0" w:rsidR="00E10339" w:rsidRDefault="002B6EC2" w:rsidP="00440DE9">
            <w:pPr>
              <w:rPr>
                <w:rFonts w:ascii="Marianne" w:hAnsi="Marianne"/>
                <w:lang w:eastAsia="fr-FR"/>
              </w:rPr>
            </w:pPr>
            <w:r w:rsidRPr="00440DE9">
              <w:rPr>
                <w:rFonts w:ascii="Marianne" w:hAnsi="Marianne"/>
                <w:lang w:eastAsia="fr-FR"/>
              </w:rPr>
              <w:t>Présent</w:t>
            </w:r>
            <w:r w:rsidR="008E3C1E" w:rsidRPr="00440DE9">
              <w:rPr>
                <w:rFonts w:ascii="Marianne" w:hAnsi="Marianne"/>
                <w:lang w:eastAsia="fr-FR"/>
              </w:rPr>
              <w:t>ation prévue</w:t>
            </w:r>
            <w:r w:rsidRPr="00440DE9">
              <w:rPr>
                <w:rFonts w:ascii="Marianne" w:hAnsi="Marianne"/>
                <w:lang w:eastAsia="fr-FR"/>
              </w:rPr>
              <w:t xml:space="preserve"> en commission </w:t>
            </w:r>
            <w:r w:rsidR="008E3C1E" w:rsidRPr="00440DE9">
              <w:rPr>
                <w:rFonts w:ascii="Marianne" w:hAnsi="Marianne"/>
                <w:lang w:eastAsia="fr-FR"/>
              </w:rPr>
              <w:t>des standards le 05/12/2024</w:t>
            </w:r>
          </w:p>
          <w:p w14:paraId="5E633B04" w14:textId="337B4B51" w:rsidR="00440DE9" w:rsidRPr="00440DE9" w:rsidRDefault="00440DE9" w:rsidP="00440DE9">
            <w:pPr>
              <w:rPr>
                <w:rFonts w:ascii="Marianne" w:hAnsi="Marianne"/>
                <w:lang w:eastAsia="fr-FR"/>
              </w:rPr>
            </w:pPr>
          </w:p>
        </w:tc>
      </w:tr>
      <w:tr w:rsidR="00E10339" w14:paraId="5E633B11" w14:textId="77777777" w:rsidTr="5F99A66B">
        <w:tc>
          <w:tcPr>
            <w:tcW w:w="2835" w:type="dxa"/>
          </w:tcPr>
          <w:p w14:paraId="5E633B06" w14:textId="77777777" w:rsidR="00E10339" w:rsidRDefault="00E10339">
            <w:pPr>
              <w:rPr>
                <w:rFonts w:ascii="Marianne" w:hAnsi="Marianne"/>
                <w:lang w:eastAsia="fr-FR"/>
              </w:rPr>
            </w:pPr>
          </w:p>
          <w:p w14:paraId="5E633B07" w14:textId="77777777" w:rsidR="00E10339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Enjeux et problématiques à traiter</w:t>
            </w:r>
          </w:p>
        </w:tc>
        <w:tc>
          <w:tcPr>
            <w:tcW w:w="7513" w:type="dxa"/>
          </w:tcPr>
          <w:p w14:paraId="28BEF32C" w14:textId="0B2ECF3B" w:rsidR="007B1166" w:rsidRDefault="007B1166" w:rsidP="00884DED">
            <w:pPr>
              <w:pStyle w:val="western"/>
              <w:spacing w:after="0"/>
              <w:jc w:val="both"/>
              <w:rPr>
                <w:ins w:id="0" w:author="thierry saffroy" w:date="2024-12-05T17:32:00Z"/>
                <w:rFonts w:ascii="Marianne" w:hAnsi="Marianne"/>
                <w:sz w:val="22"/>
                <w:szCs w:val="22"/>
              </w:rPr>
            </w:pPr>
            <w:r>
              <w:rPr>
                <w:rFonts w:ascii="Marianne" w:hAnsi="Marianne"/>
                <w:sz w:val="22"/>
                <w:szCs w:val="22"/>
              </w:rPr>
              <w:t>Un</w:t>
            </w:r>
            <w:r w:rsidRPr="007B1166">
              <w:rPr>
                <w:rFonts w:ascii="Marianne" w:hAnsi="Marianne"/>
                <w:sz w:val="22"/>
                <w:szCs w:val="22"/>
              </w:rPr>
              <w:t xml:space="preserve"> groupe de travail mis en place par le MASA</w:t>
            </w:r>
            <w:r w:rsidR="002437FC">
              <w:rPr>
                <w:rFonts w:ascii="Marianne" w:hAnsi="Marianne"/>
                <w:sz w:val="22"/>
                <w:szCs w:val="22"/>
              </w:rPr>
              <w:t>F</w:t>
            </w:r>
            <w:r w:rsidRPr="007B1166">
              <w:rPr>
                <w:rFonts w:ascii="Marianne" w:hAnsi="Marianne"/>
                <w:sz w:val="22"/>
                <w:szCs w:val="22"/>
              </w:rPr>
              <w:t xml:space="preserve"> est chargé de </w:t>
            </w:r>
            <w:r w:rsidR="00086E2F">
              <w:rPr>
                <w:rFonts w:ascii="Marianne" w:hAnsi="Marianne"/>
                <w:sz w:val="22"/>
                <w:szCs w:val="22"/>
              </w:rPr>
              <w:t>défini</w:t>
            </w:r>
            <w:r w:rsidR="00024AD3">
              <w:rPr>
                <w:rFonts w:ascii="Marianne" w:hAnsi="Marianne"/>
                <w:sz w:val="22"/>
                <w:szCs w:val="22"/>
              </w:rPr>
              <w:t>r le contenu d</w:t>
            </w:r>
            <w:r w:rsidR="00F2700F">
              <w:rPr>
                <w:rFonts w:ascii="Marianne" w:hAnsi="Marianne"/>
                <w:sz w:val="22"/>
                <w:szCs w:val="22"/>
              </w:rPr>
              <w:t>e l’</w:t>
            </w:r>
            <w:r w:rsidR="004104E4">
              <w:rPr>
                <w:rFonts w:ascii="Marianne" w:hAnsi="Marianne"/>
                <w:sz w:val="22"/>
                <w:szCs w:val="22"/>
              </w:rPr>
              <w:t>ar</w:t>
            </w:r>
            <w:r w:rsidR="00FC1FA8">
              <w:rPr>
                <w:rFonts w:ascii="Marianne" w:hAnsi="Marianne"/>
                <w:sz w:val="22"/>
                <w:szCs w:val="22"/>
              </w:rPr>
              <w:t>rêté ministériel</w:t>
            </w:r>
            <w:r w:rsidR="008B13F0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4870EE">
              <w:rPr>
                <w:rFonts w:ascii="Marianne" w:hAnsi="Marianne"/>
                <w:sz w:val="22"/>
                <w:szCs w:val="22"/>
              </w:rPr>
              <w:t>devant</w:t>
            </w:r>
            <w:r w:rsidR="008B13F0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090B83">
              <w:rPr>
                <w:rFonts w:ascii="Marianne" w:hAnsi="Marianne"/>
                <w:sz w:val="22"/>
                <w:szCs w:val="22"/>
              </w:rPr>
              <w:t xml:space="preserve">préciser les </w:t>
            </w:r>
            <w:r w:rsidR="00D03B29">
              <w:rPr>
                <w:rFonts w:ascii="Marianne" w:hAnsi="Marianne"/>
                <w:sz w:val="22"/>
                <w:szCs w:val="22"/>
              </w:rPr>
              <w:t>«</w:t>
            </w:r>
            <w:r w:rsidR="00D03B29">
              <w:rPr>
                <w:sz w:val="22"/>
                <w:szCs w:val="22"/>
              </w:rPr>
              <w:t> </w:t>
            </w:r>
            <w:r w:rsidR="00090B83">
              <w:rPr>
                <w:rFonts w:ascii="Marianne" w:hAnsi="Marianne"/>
                <w:sz w:val="22"/>
                <w:szCs w:val="22"/>
              </w:rPr>
              <w:t>normes ca</w:t>
            </w:r>
            <w:r w:rsidR="00D03B29">
              <w:rPr>
                <w:rFonts w:ascii="Marianne" w:hAnsi="Marianne"/>
                <w:sz w:val="22"/>
                <w:szCs w:val="22"/>
              </w:rPr>
              <w:t>r</w:t>
            </w:r>
            <w:r w:rsidR="00090B83">
              <w:rPr>
                <w:rFonts w:ascii="Marianne" w:hAnsi="Marianne"/>
                <w:sz w:val="22"/>
                <w:szCs w:val="22"/>
              </w:rPr>
              <w:t>t</w:t>
            </w:r>
            <w:r w:rsidR="00D03B29">
              <w:rPr>
                <w:rFonts w:ascii="Marianne" w:hAnsi="Marianne"/>
                <w:sz w:val="22"/>
                <w:szCs w:val="22"/>
              </w:rPr>
              <w:t>o</w:t>
            </w:r>
            <w:r w:rsidR="00090B83">
              <w:rPr>
                <w:rFonts w:ascii="Marianne" w:hAnsi="Marianne"/>
                <w:sz w:val="22"/>
                <w:szCs w:val="22"/>
              </w:rPr>
              <w:t>graphique</w:t>
            </w:r>
            <w:r w:rsidR="00D03B29">
              <w:rPr>
                <w:rFonts w:ascii="Marianne" w:hAnsi="Marianne"/>
                <w:sz w:val="22"/>
                <w:szCs w:val="22"/>
              </w:rPr>
              <w:t>s</w:t>
            </w:r>
            <w:r w:rsidR="00D03B29">
              <w:rPr>
                <w:sz w:val="22"/>
                <w:szCs w:val="22"/>
              </w:rPr>
              <w:t> </w:t>
            </w:r>
            <w:r w:rsidR="00D03B29">
              <w:rPr>
                <w:rFonts w:ascii="Marianne" w:hAnsi="Marianne"/>
                <w:sz w:val="22"/>
                <w:szCs w:val="22"/>
              </w:rPr>
              <w:t>»</w:t>
            </w:r>
            <w:r w:rsidR="00573D1A">
              <w:rPr>
                <w:rFonts w:ascii="Marianne" w:hAnsi="Marianne"/>
                <w:sz w:val="22"/>
                <w:szCs w:val="22"/>
              </w:rPr>
              <w:t xml:space="preserve"> à appliquer </w:t>
            </w:r>
            <w:r w:rsidR="002E31DE">
              <w:rPr>
                <w:rFonts w:ascii="Marianne" w:hAnsi="Marianne"/>
                <w:sz w:val="22"/>
                <w:szCs w:val="22"/>
              </w:rPr>
              <w:t xml:space="preserve">pour les </w:t>
            </w:r>
            <w:r w:rsidR="00D03B29" w:rsidRPr="00D03B29">
              <w:rPr>
                <w:rFonts w:ascii="Marianne" w:hAnsi="Marianne"/>
                <w:sz w:val="22"/>
                <w:szCs w:val="22"/>
              </w:rPr>
              <w:t xml:space="preserve">informations relatives à la localisation et aux caractéristiques des </w:t>
            </w:r>
            <w:r w:rsidR="00440DE9" w:rsidRPr="4E56CDBD">
              <w:rPr>
                <w:rFonts w:ascii="Marianne" w:hAnsi="Marianne"/>
                <w:sz w:val="22"/>
                <w:szCs w:val="22"/>
              </w:rPr>
              <w:t>voies d’accès aux ressources forestières</w:t>
            </w:r>
            <w:r w:rsidR="00D03B29" w:rsidRPr="00D03B29">
              <w:rPr>
                <w:rFonts w:ascii="Marianne" w:hAnsi="Marianne"/>
                <w:sz w:val="22"/>
                <w:szCs w:val="22"/>
              </w:rPr>
              <w:t>, des points d'eau et des pistes utilisables à des fins de défense contre l'incendie</w:t>
            </w:r>
            <w:r w:rsidR="00EE4004">
              <w:rPr>
                <w:rFonts w:ascii="Marianne" w:hAnsi="Marianne"/>
                <w:sz w:val="22"/>
                <w:szCs w:val="22"/>
              </w:rPr>
              <w:t>.</w:t>
            </w:r>
            <w:r w:rsidR="005A586E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736407">
              <w:rPr>
                <w:rFonts w:ascii="Marianne" w:hAnsi="Marianne"/>
                <w:sz w:val="22"/>
                <w:szCs w:val="22"/>
              </w:rPr>
              <w:t>Suite à la loi</w:t>
            </w:r>
            <w:r w:rsidR="00736407" w:rsidRPr="00B428DF">
              <w:rPr>
                <w:rFonts w:ascii="Marianne" w:hAnsi="Marianne"/>
                <w:sz w:val="22"/>
                <w:szCs w:val="22"/>
              </w:rPr>
              <w:t xml:space="preserve"> n° 2023-580 du 10/07/2023 visant à renforcer la prévention et la lutte contre l’intensification et l’extension du risque incendie</w:t>
            </w:r>
            <w:r w:rsidR="005C0DCD">
              <w:rPr>
                <w:rFonts w:ascii="Marianne" w:hAnsi="Marianne"/>
                <w:sz w:val="22"/>
                <w:szCs w:val="22"/>
              </w:rPr>
              <w:t>,</w:t>
            </w:r>
            <w:r w:rsidR="00736407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5C0DCD">
              <w:rPr>
                <w:rFonts w:ascii="Marianne" w:hAnsi="Marianne"/>
                <w:sz w:val="22"/>
                <w:szCs w:val="22"/>
              </w:rPr>
              <w:t>c</w:t>
            </w:r>
            <w:r w:rsidR="0073054D">
              <w:rPr>
                <w:rFonts w:ascii="Marianne" w:hAnsi="Marianne"/>
                <w:sz w:val="22"/>
                <w:szCs w:val="22"/>
              </w:rPr>
              <w:t xml:space="preserve">es </w:t>
            </w:r>
            <w:r w:rsidR="005A586E">
              <w:rPr>
                <w:rFonts w:ascii="Marianne" w:hAnsi="Marianne"/>
                <w:sz w:val="22"/>
                <w:szCs w:val="22"/>
              </w:rPr>
              <w:t>informations</w:t>
            </w:r>
            <w:r w:rsidR="00F47B07">
              <w:rPr>
                <w:rFonts w:ascii="Marianne" w:hAnsi="Marianne"/>
                <w:sz w:val="22"/>
                <w:szCs w:val="22"/>
              </w:rPr>
              <w:t xml:space="preserve"> sont</w:t>
            </w:r>
            <w:r w:rsidR="005B0626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F47B07">
              <w:rPr>
                <w:rFonts w:ascii="Marianne" w:hAnsi="Marianne"/>
                <w:sz w:val="22"/>
                <w:szCs w:val="22"/>
              </w:rPr>
              <w:t xml:space="preserve">à </w:t>
            </w:r>
            <w:r w:rsidR="0011793A">
              <w:rPr>
                <w:rFonts w:ascii="Marianne" w:hAnsi="Marianne"/>
                <w:sz w:val="22"/>
                <w:szCs w:val="22"/>
              </w:rPr>
              <w:t>é</w:t>
            </w:r>
            <w:r w:rsidR="00B82514" w:rsidRPr="00B82514">
              <w:rPr>
                <w:rFonts w:ascii="Marianne" w:hAnsi="Marianne"/>
                <w:sz w:val="22"/>
                <w:szCs w:val="22"/>
              </w:rPr>
              <w:t>tabli</w:t>
            </w:r>
            <w:r w:rsidR="005B0626">
              <w:rPr>
                <w:rFonts w:ascii="Marianne" w:hAnsi="Marianne"/>
                <w:sz w:val="22"/>
                <w:szCs w:val="22"/>
              </w:rPr>
              <w:t>r</w:t>
            </w:r>
            <w:r w:rsidR="00B82514" w:rsidRPr="00B82514">
              <w:rPr>
                <w:rFonts w:ascii="Marianne" w:hAnsi="Marianne"/>
                <w:sz w:val="22"/>
                <w:szCs w:val="22"/>
              </w:rPr>
              <w:t xml:space="preserve"> et me</w:t>
            </w:r>
            <w:r w:rsidR="00F47B07">
              <w:rPr>
                <w:rFonts w:ascii="Marianne" w:hAnsi="Marianne"/>
                <w:sz w:val="22"/>
                <w:szCs w:val="22"/>
              </w:rPr>
              <w:t>t</w:t>
            </w:r>
            <w:r w:rsidR="00B82514" w:rsidRPr="00B82514">
              <w:rPr>
                <w:rFonts w:ascii="Marianne" w:hAnsi="Marianne"/>
                <w:sz w:val="22"/>
                <w:szCs w:val="22"/>
              </w:rPr>
              <w:t>t</w:t>
            </w:r>
            <w:r w:rsidR="005B0626">
              <w:rPr>
                <w:rFonts w:ascii="Marianne" w:hAnsi="Marianne"/>
                <w:sz w:val="22"/>
                <w:szCs w:val="22"/>
              </w:rPr>
              <w:t>re</w:t>
            </w:r>
            <w:r w:rsidR="00B82514" w:rsidRPr="00B82514">
              <w:rPr>
                <w:rFonts w:ascii="Marianne" w:hAnsi="Marianne"/>
                <w:sz w:val="22"/>
                <w:szCs w:val="22"/>
              </w:rPr>
              <w:t xml:space="preserve"> à jour</w:t>
            </w:r>
            <w:r w:rsidR="005C0DCD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F47B07" w:rsidRPr="00B82514">
              <w:rPr>
                <w:rFonts w:ascii="Marianne" w:hAnsi="Marianne"/>
                <w:sz w:val="22"/>
                <w:szCs w:val="22"/>
              </w:rPr>
              <w:t>au moins tous les cinq ans</w:t>
            </w:r>
            <w:r w:rsidR="00F47B07">
              <w:rPr>
                <w:rFonts w:ascii="Marianne" w:hAnsi="Marianne"/>
                <w:sz w:val="22"/>
                <w:szCs w:val="22"/>
              </w:rPr>
              <w:t xml:space="preserve"> par</w:t>
            </w:r>
            <w:r w:rsidR="005C0DCD">
              <w:rPr>
                <w:rFonts w:ascii="Marianne" w:hAnsi="Marianne"/>
                <w:sz w:val="22"/>
                <w:szCs w:val="22"/>
              </w:rPr>
              <w:t xml:space="preserve"> c</w:t>
            </w:r>
            <w:r w:rsidR="005C0DCD" w:rsidRPr="005A586E">
              <w:rPr>
                <w:rFonts w:ascii="Marianne" w:hAnsi="Marianne"/>
                <w:sz w:val="22"/>
                <w:szCs w:val="22"/>
              </w:rPr>
              <w:t>haque département</w:t>
            </w:r>
            <w:r w:rsidR="005F43F7">
              <w:rPr>
                <w:rFonts w:ascii="Marianne" w:hAnsi="Marianne"/>
                <w:sz w:val="22"/>
                <w:szCs w:val="22"/>
              </w:rPr>
              <w:t xml:space="preserve"> et</w:t>
            </w:r>
            <w:r w:rsidRPr="007B1166">
              <w:rPr>
                <w:rFonts w:ascii="Marianne" w:hAnsi="Marianne"/>
                <w:sz w:val="22"/>
                <w:szCs w:val="22"/>
              </w:rPr>
              <w:t xml:space="preserve"> être mise à disposition gratuitement et librement sous une forme dématérialisée, sur un portail national commun, au plus tard le 1</w:t>
            </w:r>
            <w:r w:rsidRPr="00440DE9">
              <w:rPr>
                <w:rFonts w:ascii="Marianne" w:hAnsi="Marianne"/>
                <w:sz w:val="22"/>
                <w:szCs w:val="22"/>
                <w:vertAlign w:val="superscript"/>
              </w:rPr>
              <w:t>er</w:t>
            </w:r>
            <w:r w:rsidRPr="007B1166">
              <w:rPr>
                <w:rFonts w:ascii="Marianne" w:hAnsi="Marianne"/>
                <w:sz w:val="22"/>
                <w:szCs w:val="22"/>
              </w:rPr>
              <w:t xml:space="preserve"> janvier 2026. </w:t>
            </w:r>
          </w:p>
          <w:p w14:paraId="2A3E7A9C" w14:textId="77777777" w:rsidR="003043B9" w:rsidRDefault="003043B9" w:rsidP="00884DED">
            <w:pPr>
              <w:pStyle w:val="western"/>
              <w:spacing w:after="0"/>
              <w:jc w:val="both"/>
              <w:rPr>
                <w:rFonts w:ascii="Marianne" w:hAnsi="Marianne"/>
                <w:sz w:val="22"/>
                <w:szCs w:val="22"/>
              </w:rPr>
            </w:pPr>
          </w:p>
          <w:p w14:paraId="6C2A09D3" w14:textId="5E02AD0B" w:rsidR="00E10339" w:rsidRDefault="00594623" w:rsidP="00DF1023">
            <w:pPr>
              <w:pStyle w:val="western"/>
              <w:spacing w:after="0"/>
              <w:jc w:val="both"/>
              <w:rPr>
                <w:rFonts w:ascii="Marianne" w:hAnsi="Marianne"/>
                <w:sz w:val="22"/>
                <w:szCs w:val="22"/>
              </w:rPr>
            </w:pPr>
            <w:r w:rsidRPr="4E56CDBD">
              <w:rPr>
                <w:rFonts w:ascii="Marianne" w:hAnsi="Marianne"/>
                <w:sz w:val="22"/>
                <w:szCs w:val="22"/>
              </w:rPr>
              <w:t>Les données voies d’accès aux ressources forestières, voies de défense des bois et forêts contre l’incendie et points d’eau</w:t>
            </w:r>
            <w:ins w:id="1" w:author="thierry saffroy" w:date="2024-12-05T17:32:00Z">
              <w:r w:rsidR="003043B9">
                <w:rPr>
                  <w:rFonts w:ascii="Marianne" w:hAnsi="Marianne"/>
                  <w:sz w:val="22"/>
                  <w:szCs w:val="22"/>
                </w:rPr>
                <w:t xml:space="preserve"> </w:t>
              </w:r>
            </w:ins>
            <w:r w:rsidR="003043B9">
              <w:rPr>
                <w:rFonts w:ascii="Marianne" w:hAnsi="Marianne"/>
                <w:sz w:val="22"/>
                <w:szCs w:val="22"/>
              </w:rPr>
              <w:t xml:space="preserve">DECI </w:t>
            </w:r>
            <w:r w:rsidRPr="4E56CDBD">
              <w:rPr>
                <w:rFonts w:ascii="Marianne" w:hAnsi="Marianne"/>
                <w:sz w:val="22"/>
                <w:szCs w:val="22"/>
              </w:rPr>
              <w:t>font déjà chacune l’objet d</w:t>
            </w:r>
            <w:r w:rsidR="005E3E43" w:rsidRPr="4E56CDBD">
              <w:rPr>
                <w:rFonts w:ascii="Marianne" w:hAnsi="Marianne"/>
                <w:sz w:val="22"/>
                <w:szCs w:val="22"/>
              </w:rPr>
              <w:t>e différents</w:t>
            </w:r>
            <w:r w:rsidRPr="4E56CDBD">
              <w:rPr>
                <w:rFonts w:ascii="Marianne" w:hAnsi="Marianne"/>
                <w:sz w:val="22"/>
                <w:szCs w:val="22"/>
              </w:rPr>
              <w:t xml:space="preserve"> standard</w:t>
            </w:r>
            <w:r w:rsidR="005E3E43" w:rsidRPr="4E56CDBD">
              <w:rPr>
                <w:rFonts w:ascii="Marianne" w:hAnsi="Marianne"/>
                <w:sz w:val="22"/>
                <w:szCs w:val="22"/>
              </w:rPr>
              <w:t>s</w:t>
            </w:r>
            <w:r w:rsidR="00C648AA" w:rsidRPr="4E56CDBD">
              <w:rPr>
                <w:rFonts w:ascii="Marianne" w:hAnsi="Marianne"/>
                <w:sz w:val="22"/>
                <w:szCs w:val="22"/>
              </w:rPr>
              <w:t xml:space="preserve"> (standard CNIG «</w:t>
            </w:r>
            <w:r w:rsidR="00C648AA" w:rsidRPr="4E56CDBD">
              <w:rPr>
                <w:sz w:val="22"/>
                <w:szCs w:val="22"/>
              </w:rPr>
              <w:t> </w:t>
            </w:r>
            <w:r w:rsidR="00C648AA" w:rsidRPr="4E56CDBD">
              <w:rPr>
                <w:rFonts w:ascii="Marianne" w:hAnsi="Marianne"/>
                <w:sz w:val="22"/>
                <w:szCs w:val="22"/>
              </w:rPr>
              <w:t>Dessertes pour les transports de bois</w:t>
            </w:r>
            <w:r w:rsidR="00C648AA" w:rsidRPr="4E56CDBD">
              <w:rPr>
                <w:sz w:val="22"/>
                <w:szCs w:val="22"/>
              </w:rPr>
              <w:t> </w:t>
            </w:r>
            <w:r w:rsidR="00C648AA" w:rsidRPr="4E56CDBD">
              <w:rPr>
                <w:rFonts w:ascii="Marianne" w:hAnsi="Marianne"/>
                <w:sz w:val="22"/>
                <w:szCs w:val="22"/>
              </w:rPr>
              <w:t xml:space="preserve">», standard 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>communautaire «</w:t>
            </w:r>
            <w:r w:rsidR="00DC7519" w:rsidRPr="4E56CDBD">
              <w:rPr>
                <w:sz w:val="22"/>
                <w:szCs w:val="22"/>
              </w:rPr>
              <w:t> 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>piste</w:t>
            </w:r>
            <w:r w:rsidR="00395FBC">
              <w:rPr>
                <w:rFonts w:ascii="Marianne" w:hAnsi="Marianne"/>
                <w:sz w:val="22"/>
                <w:szCs w:val="22"/>
              </w:rPr>
              <w:t>s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 xml:space="preserve"> DFCI</w:t>
            </w:r>
            <w:r w:rsidR="00DC7519" w:rsidRPr="4E56CDBD">
              <w:rPr>
                <w:sz w:val="22"/>
                <w:szCs w:val="22"/>
              </w:rPr>
              <w:t> 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>»</w:t>
            </w:r>
            <w:r w:rsidR="003043B9">
              <w:rPr>
                <w:rFonts w:ascii="Marianne" w:hAnsi="Marianne"/>
                <w:sz w:val="22"/>
                <w:szCs w:val="22"/>
              </w:rPr>
              <w:t xml:space="preserve"> et standard AFIGEO pour les point</w:t>
            </w:r>
            <w:r w:rsidR="00C67E96">
              <w:rPr>
                <w:rFonts w:ascii="Marianne" w:hAnsi="Marianne"/>
                <w:sz w:val="22"/>
                <w:szCs w:val="22"/>
              </w:rPr>
              <w:t>s</w:t>
            </w:r>
            <w:r w:rsidR="003043B9">
              <w:rPr>
                <w:rFonts w:ascii="Marianne" w:hAnsi="Marianne"/>
                <w:sz w:val="22"/>
                <w:szCs w:val="22"/>
              </w:rPr>
              <w:t xml:space="preserve"> d’eau DECI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>)</w:t>
            </w:r>
            <w:r w:rsidRPr="4E56CDBD">
              <w:rPr>
                <w:rFonts w:ascii="Marianne" w:hAnsi="Marianne"/>
                <w:sz w:val="22"/>
                <w:szCs w:val="22"/>
              </w:rPr>
              <w:t xml:space="preserve">. </w:t>
            </w:r>
            <w:r w:rsidR="00BC4F67" w:rsidRPr="4E56CDBD">
              <w:rPr>
                <w:rFonts w:ascii="Marianne" w:hAnsi="Marianne"/>
                <w:sz w:val="22"/>
                <w:szCs w:val="22"/>
              </w:rPr>
              <w:t>Dans ce contexte, i</w:t>
            </w:r>
            <w:r w:rsidRPr="4E56CDBD">
              <w:rPr>
                <w:rFonts w:ascii="Marianne" w:hAnsi="Marianne"/>
                <w:sz w:val="22"/>
                <w:szCs w:val="22"/>
              </w:rPr>
              <w:t xml:space="preserve">l parait pertinent de </w:t>
            </w:r>
            <w:r w:rsidR="00975300">
              <w:rPr>
                <w:rFonts w:ascii="Marianne" w:hAnsi="Marianne"/>
                <w:sz w:val="22"/>
                <w:szCs w:val="22"/>
              </w:rPr>
              <w:t xml:space="preserve">ne pas repartir de zéro et de </w:t>
            </w:r>
            <w:r w:rsidRPr="4E56CDBD">
              <w:rPr>
                <w:rFonts w:ascii="Marianne" w:hAnsi="Marianne"/>
                <w:sz w:val="22"/>
                <w:szCs w:val="22"/>
              </w:rPr>
              <w:lastRenderedPageBreak/>
              <w:t>s’appuyer sur</w:t>
            </w:r>
            <w:r w:rsidR="00975300">
              <w:rPr>
                <w:rFonts w:ascii="Marianne" w:hAnsi="Marianne"/>
                <w:sz w:val="22"/>
                <w:szCs w:val="22"/>
              </w:rPr>
              <w:t xml:space="preserve"> ces différents</w:t>
            </w:r>
            <w:r w:rsidR="00554836">
              <w:rPr>
                <w:rFonts w:ascii="Marianne" w:hAnsi="Marianne"/>
                <w:sz w:val="22"/>
                <w:szCs w:val="22"/>
              </w:rPr>
              <w:t xml:space="preserve"> standards</w:t>
            </w:r>
            <w:r w:rsidR="00975300">
              <w:rPr>
                <w:rFonts w:ascii="Marianne" w:hAnsi="Marianne"/>
                <w:sz w:val="22"/>
                <w:szCs w:val="22"/>
              </w:rPr>
              <w:t xml:space="preserve"> et tout particulièrement </w:t>
            </w:r>
            <w:r w:rsidR="00440DE9">
              <w:rPr>
                <w:rFonts w:ascii="Marianne" w:hAnsi="Marianne"/>
                <w:sz w:val="22"/>
                <w:szCs w:val="22"/>
              </w:rPr>
              <w:t xml:space="preserve">sur </w:t>
            </w:r>
            <w:r w:rsidR="00554836">
              <w:rPr>
                <w:rFonts w:ascii="Marianne" w:hAnsi="Marianne"/>
                <w:sz w:val="22"/>
                <w:szCs w:val="22"/>
              </w:rPr>
              <w:t>celui du</w:t>
            </w:r>
            <w:r w:rsidR="00BC4F67" w:rsidRPr="4E56CDBD">
              <w:rPr>
                <w:rFonts w:ascii="Marianne" w:hAnsi="Marianne"/>
                <w:sz w:val="22"/>
                <w:szCs w:val="22"/>
              </w:rPr>
              <w:t xml:space="preserve"> CNIG 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>«</w:t>
            </w:r>
            <w:r w:rsidR="00DC7519" w:rsidRPr="4E56CDBD">
              <w:rPr>
                <w:sz w:val="22"/>
                <w:szCs w:val="22"/>
              </w:rPr>
              <w:t> </w:t>
            </w:r>
            <w:r w:rsidR="00BC4F67" w:rsidRPr="4E56CDBD">
              <w:rPr>
                <w:rFonts w:ascii="Marianne" w:hAnsi="Marianne"/>
                <w:sz w:val="22"/>
                <w:szCs w:val="22"/>
              </w:rPr>
              <w:t>Dessertes pour le transport de bois</w:t>
            </w:r>
            <w:r w:rsidR="00DC7519" w:rsidRPr="4E56CDBD">
              <w:rPr>
                <w:sz w:val="22"/>
                <w:szCs w:val="22"/>
              </w:rPr>
              <w:t> 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>»</w:t>
            </w:r>
            <w:r w:rsidRPr="4E56CDBD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975300">
              <w:rPr>
                <w:rFonts w:ascii="Marianne" w:hAnsi="Marianne"/>
                <w:sz w:val="22"/>
                <w:szCs w:val="22"/>
              </w:rPr>
              <w:t>afin de</w:t>
            </w:r>
            <w:r w:rsidRPr="4E56CDBD">
              <w:rPr>
                <w:rFonts w:ascii="Marianne" w:hAnsi="Marianne"/>
                <w:sz w:val="22"/>
                <w:szCs w:val="22"/>
              </w:rPr>
              <w:t xml:space="preserve"> le faire évoluer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 xml:space="preserve"> pour </w:t>
            </w:r>
            <w:r w:rsidR="00395FBC">
              <w:rPr>
                <w:rFonts w:ascii="Marianne" w:hAnsi="Marianne"/>
                <w:sz w:val="22"/>
                <w:szCs w:val="22"/>
              </w:rPr>
              <w:t>prendre en compte</w:t>
            </w:r>
            <w:r w:rsidR="00DC7519" w:rsidRPr="4E56CDBD">
              <w:rPr>
                <w:rFonts w:ascii="Marianne" w:hAnsi="Marianne"/>
                <w:sz w:val="22"/>
                <w:szCs w:val="22"/>
              </w:rPr>
              <w:t xml:space="preserve"> les </w:t>
            </w:r>
            <w:r w:rsidR="00440DE9">
              <w:rPr>
                <w:rFonts w:ascii="Marianne" w:hAnsi="Marianne"/>
                <w:sz w:val="22"/>
                <w:szCs w:val="22"/>
              </w:rPr>
              <w:t xml:space="preserve">informations </w:t>
            </w:r>
            <w:r w:rsidR="00975300">
              <w:rPr>
                <w:rFonts w:ascii="Marianne" w:hAnsi="Marianne"/>
                <w:sz w:val="22"/>
                <w:szCs w:val="22"/>
              </w:rPr>
              <w:t>lié</w:t>
            </w:r>
            <w:r w:rsidR="00440DE9">
              <w:rPr>
                <w:rFonts w:ascii="Marianne" w:hAnsi="Marianne"/>
                <w:sz w:val="22"/>
                <w:szCs w:val="22"/>
              </w:rPr>
              <w:t>e</w:t>
            </w:r>
            <w:r w:rsidR="00975300">
              <w:rPr>
                <w:rFonts w:ascii="Marianne" w:hAnsi="Marianne"/>
                <w:sz w:val="22"/>
                <w:szCs w:val="22"/>
              </w:rPr>
              <w:t>s aux thématiques «</w:t>
            </w:r>
            <w:r w:rsidR="00975300">
              <w:rPr>
                <w:sz w:val="22"/>
                <w:szCs w:val="22"/>
              </w:rPr>
              <w:t> </w:t>
            </w:r>
            <w:r w:rsidR="00440DE9">
              <w:rPr>
                <w:rFonts w:ascii="Marianne" w:hAnsi="Marianne"/>
                <w:sz w:val="22"/>
                <w:szCs w:val="22"/>
              </w:rPr>
              <w:t>Voies</w:t>
            </w:r>
            <w:r w:rsidR="00975300">
              <w:rPr>
                <w:rFonts w:ascii="Marianne" w:hAnsi="Marianne"/>
                <w:sz w:val="22"/>
                <w:szCs w:val="22"/>
              </w:rPr>
              <w:t xml:space="preserve"> DFCI</w:t>
            </w:r>
            <w:r w:rsidR="00975300">
              <w:rPr>
                <w:sz w:val="22"/>
                <w:szCs w:val="22"/>
              </w:rPr>
              <w:t> </w:t>
            </w:r>
            <w:r w:rsidR="00975300">
              <w:rPr>
                <w:rFonts w:ascii="Marianne" w:hAnsi="Marianne"/>
                <w:sz w:val="22"/>
                <w:szCs w:val="22"/>
              </w:rPr>
              <w:t>»</w:t>
            </w:r>
            <w:r w:rsidR="003043B9">
              <w:rPr>
                <w:rFonts w:ascii="Marianne" w:hAnsi="Marianne"/>
                <w:sz w:val="22"/>
                <w:szCs w:val="22"/>
              </w:rPr>
              <w:t xml:space="preserve"> et «</w:t>
            </w:r>
            <w:r w:rsidR="003043B9">
              <w:rPr>
                <w:sz w:val="22"/>
                <w:szCs w:val="22"/>
              </w:rPr>
              <w:t> </w:t>
            </w:r>
            <w:r w:rsidR="003043B9">
              <w:rPr>
                <w:rFonts w:ascii="Marianne" w:hAnsi="Marianne"/>
                <w:sz w:val="22"/>
                <w:szCs w:val="22"/>
              </w:rPr>
              <w:t>Points d’eau</w:t>
            </w:r>
            <w:r w:rsidR="003043B9" w:rsidRPr="00C67E96">
              <w:rPr>
                <w:rFonts w:ascii="Marianne" w:hAnsi="Marianne"/>
                <w:sz w:val="22"/>
                <w:szCs w:val="22"/>
              </w:rPr>
              <w:t xml:space="preserve"> DFCI</w:t>
            </w:r>
            <w:r w:rsidR="003043B9">
              <w:rPr>
                <w:sz w:val="22"/>
                <w:szCs w:val="22"/>
              </w:rPr>
              <w:t xml:space="preserve"> </w:t>
            </w:r>
            <w:r w:rsidR="003043B9">
              <w:rPr>
                <w:rFonts w:ascii="Marianne" w:hAnsi="Marianne"/>
                <w:sz w:val="22"/>
                <w:szCs w:val="22"/>
              </w:rPr>
              <w:t>»</w:t>
            </w:r>
            <w:r w:rsidR="004D6F5F" w:rsidRPr="4E56CDBD">
              <w:rPr>
                <w:rFonts w:ascii="Marianne" w:hAnsi="Marianne"/>
                <w:sz w:val="22"/>
                <w:szCs w:val="22"/>
              </w:rPr>
              <w:t>.</w:t>
            </w:r>
          </w:p>
          <w:p w14:paraId="2542B537" w14:textId="77777777" w:rsidR="00440DE9" w:rsidRDefault="00EC13F3" w:rsidP="00C67E96">
            <w:pPr>
              <w:pStyle w:val="western"/>
              <w:spacing w:after="0"/>
              <w:jc w:val="both"/>
              <w:rPr>
                <w:rFonts w:ascii="Marianne" w:hAnsi="Marianne"/>
                <w:sz w:val="22"/>
                <w:szCs w:val="22"/>
              </w:rPr>
            </w:pPr>
            <w:r>
              <w:rPr>
                <w:rFonts w:ascii="Marianne" w:hAnsi="Marianne"/>
                <w:sz w:val="22"/>
                <w:szCs w:val="22"/>
              </w:rPr>
              <w:t xml:space="preserve">Il convient </w:t>
            </w:r>
            <w:r w:rsidR="00C67E96">
              <w:rPr>
                <w:rFonts w:ascii="Marianne" w:hAnsi="Marianne"/>
                <w:sz w:val="22"/>
                <w:szCs w:val="22"/>
              </w:rPr>
              <w:t xml:space="preserve">donc de </w:t>
            </w:r>
            <w:r>
              <w:rPr>
                <w:rFonts w:ascii="Marianne" w:hAnsi="Marianne"/>
                <w:sz w:val="22"/>
                <w:szCs w:val="22"/>
              </w:rPr>
              <w:t xml:space="preserve">créer </w:t>
            </w:r>
            <w:r w:rsidR="009F35C8">
              <w:rPr>
                <w:rFonts w:ascii="Marianne" w:hAnsi="Marianne"/>
                <w:sz w:val="22"/>
                <w:szCs w:val="22"/>
              </w:rPr>
              <w:t xml:space="preserve">un standard </w:t>
            </w:r>
            <w:r w:rsidR="00C67E96">
              <w:rPr>
                <w:rFonts w:ascii="Marianne" w:hAnsi="Marianne"/>
                <w:sz w:val="22"/>
                <w:szCs w:val="22"/>
              </w:rPr>
              <w:t>CNIG unique «</w:t>
            </w:r>
            <w:r w:rsidR="00C67E96">
              <w:rPr>
                <w:sz w:val="22"/>
                <w:szCs w:val="22"/>
              </w:rPr>
              <w:t> </w:t>
            </w:r>
            <w:r w:rsidR="00C67E96">
              <w:rPr>
                <w:rFonts w:ascii="Marianne" w:hAnsi="Marianne"/>
                <w:sz w:val="22"/>
                <w:szCs w:val="22"/>
              </w:rPr>
              <w:t>Voies DFCI, points d’eau DFCI et Dessertes forestières</w:t>
            </w:r>
            <w:r w:rsidR="00C67E96">
              <w:rPr>
                <w:sz w:val="22"/>
                <w:szCs w:val="22"/>
              </w:rPr>
              <w:t> </w:t>
            </w:r>
            <w:r w:rsidR="00C67E96">
              <w:rPr>
                <w:rFonts w:ascii="Marianne" w:hAnsi="Marianne"/>
                <w:sz w:val="22"/>
                <w:szCs w:val="22"/>
              </w:rPr>
              <w:t>» qui viendra actualiser le standard CNIG actuel «</w:t>
            </w:r>
            <w:r w:rsidR="00C67E96">
              <w:rPr>
                <w:sz w:val="22"/>
                <w:szCs w:val="22"/>
              </w:rPr>
              <w:t> </w:t>
            </w:r>
            <w:r w:rsidR="00C67E96">
              <w:rPr>
                <w:rFonts w:ascii="Marianne" w:hAnsi="Marianne"/>
                <w:sz w:val="22"/>
                <w:szCs w:val="22"/>
              </w:rPr>
              <w:t>dessertes pour le transport de bois</w:t>
            </w:r>
            <w:r w:rsidR="00C67E96">
              <w:rPr>
                <w:sz w:val="22"/>
                <w:szCs w:val="22"/>
              </w:rPr>
              <w:t> </w:t>
            </w:r>
            <w:r w:rsidR="00C67E96">
              <w:rPr>
                <w:rFonts w:ascii="Marianne" w:hAnsi="Marianne"/>
                <w:sz w:val="22"/>
                <w:szCs w:val="22"/>
              </w:rPr>
              <w:t xml:space="preserve">», </w:t>
            </w:r>
            <w:r w:rsidR="006A1FFF">
              <w:rPr>
                <w:rFonts w:ascii="Marianne" w:hAnsi="Marianne"/>
                <w:sz w:val="22"/>
                <w:szCs w:val="22"/>
              </w:rPr>
              <w:t>ajouter</w:t>
            </w:r>
            <w:r w:rsidR="00C67E96">
              <w:rPr>
                <w:rFonts w:ascii="Marianne" w:hAnsi="Marianne"/>
                <w:sz w:val="22"/>
                <w:szCs w:val="22"/>
              </w:rPr>
              <w:t xml:space="preserve"> le standard</w:t>
            </w:r>
            <w:r w:rsidR="001708F9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9F35C8">
              <w:rPr>
                <w:rFonts w:ascii="Marianne" w:hAnsi="Marianne"/>
                <w:sz w:val="22"/>
                <w:szCs w:val="22"/>
              </w:rPr>
              <w:t>pour</w:t>
            </w:r>
            <w:r w:rsidR="00C67E96">
              <w:rPr>
                <w:rFonts w:ascii="Marianne" w:hAnsi="Marianne"/>
                <w:sz w:val="22"/>
                <w:szCs w:val="22"/>
              </w:rPr>
              <w:t xml:space="preserve"> </w:t>
            </w:r>
            <w:proofErr w:type="spellStart"/>
            <w:r w:rsidR="00C67E96">
              <w:rPr>
                <w:rFonts w:ascii="Marianne" w:hAnsi="Marianne"/>
                <w:sz w:val="22"/>
                <w:szCs w:val="22"/>
              </w:rPr>
              <w:t>Ies</w:t>
            </w:r>
            <w:proofErr w:type="spellEnd"/>
            <w:r w:rsidR="001708F9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9F35C8">
              <w:rPr>
                <w:rFonts w:ascii="Marianne" w:hAnsi="Marianne"/>
                <w:sz w:val="22"/>
                <w:szCs w:val="22"/>
              </w:rPr>
              <w:t xml:space="preserve">points </w:t>
            </w:r>
            <w:r w:rsidR="001708F9">
              <w:rPr>
                <w:rFonts w:ascii="Marianne" w:hAnsi="Marianne"/>
                <w:sz w:val="22"/>
                <w:szCs w:val="22"/>
              </w:rPr>
              <w:t xml:space="preserve">d’eau </w:t>
            </w:r>
            <w:r w:rsidR="009F35C8">
              <w:rPr>
                <w:rFonts w:ascii="Marianne" w:hAnsi="Marianne"/>
                <w:sz w:val="22"/>
                <w:szCs w:val="22"/>
              </w:rPr>
              <w:t>D</w:t>
            </w:r>
            <w:r w:rsidR="006A1FFF">
              <w:rPr>
                <w:rFonts w:ascii="Marianne" w:hAnsi="Marianne"/>
                <w:sz w:val="22"/>
                <w:szCs w:val="22"/>
              </w:rPr>
              <w:t>F</w:t>
            </w:r>
            <w:r w:rsidR="009F35C8">
              <w:rPr>
                <w:rFonts w:ascii="Marianne" w:hAnsi="Marianne"/>
                <w:sz w:val="22"/>
                <w:szCs w:val="22"/>
              </w:rPr>
              <w:t>CI</w:t>
            </w:r>
            <w:r w:rsidR="001708F9">
              <w:rPr>
                <w:rFonts w:ascii="Marianne" w:hAnsi="Marianne"/>
                <w:sz w:val="22"/>
                <w:szCs w:val="22"/>
              </w:rPr>
              <w:t xml:space="preserve"> </w:t>
            </w:r>
            <w:r w:rsidR="006A1FFF">
              <w:rPr>
                <w:rFonts w:ascii="Marianne" w:hAnsi="Marianne"/>
                <w:sz w:val="22"/>
                <w:szCs w:val="22"/>
              </w:rPr>
              <w:t xml:space="preserve">à partir du standard AFIGEO </w:t>
            </w:r>
            <w:r w:rsidR="00C67E96">
              <w:rPr>
                <w:rFonts w:ascii="Marianne" w:hAnsi="Marianne"/>
                <w:sz w:val="22"/>
                <w:szCs w:val="22"/>
              </w:rPr>
              <w:t>et remplacer le standard communautaire «</w:t>
            </w:r>
            <w:r w:rsidR="00C67E96">
              <w:rPr>
                <w:sz w:val="22"/>
                <w:szCs w:val="22"/>
              </w:rPr>
              <w:t> </w:t>
            </w:r>
            <w:r w:rsidR="00C67E96">
              <w:rPr>
                <w:rFonts w:ascii="Marianne" w:hAnsi="Marianne"/>
                <w:sz w:val="22"/>
                <w:szCs w:val="22"/>
              </w:rPr>
              <w:t>Voies DFCI)</w:t>
            </w:r>
            <w:r w:rsidR="001708F9">
              <w:rPr>
                <w:rFonts w:ascii="Marianne" w:hAnsi="Marianne"/>
                <w:sz w:val="22"/>
                <w:szCs w:val="22"/>
              </w:rPr>
              <w:t>.</w:t>
            </w:r>
          </w:p>
          <w:p w14:paraId="5E633B10" w14:textId="172FF124" w:rsidR="009E1761" w:rsidRPr="00314CB3" w:rsidRDefault="009E1761" w:rsidP="00C67E96">
            <w:pPr>
              <w:pStyle w:val="western"/>
              <w:spacing w:after="0"/>
              <w:jc w:val="both"/>
              <w:rPr>
                <w:rFonts w:ascii="Marianne" w:hAnsi="Marianne"/>
                <w:sz w:val="22"/>
                <w:szCs w:val="22"/>
              </w:rPr>
            </w:pPr>
          </w:p>
        </w:tc>
      </w:tr>
      <w:tr w:rsidR="00E10339" w14:paraId="5E633B19" w14:textId="77777777" w:rsidTr="5F99A66B">
        <w:tc>
          <w:tcPr>
            <w:tcW w:w="2835" w:type="dxa"/>
          </w:tcPr>
          <w:p w14:paraId="5E633B12" w14:textId="77777777" w:rsidR="00E10339" w:rsidRDefault="00E10339">
            <w:pPr>
              <w:rPr>
                <w:rFonts w:ascii="Marianne" w:hAnsi="Marianne"/>
                <w:lang w:eastAsia="fr-FR"/>
              </w:rPr>
            </w:pPr>
          </w:p>
          <w:p w14:paraId="5E633B13" w14:textId="77777777" w:rsidR="00E10339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Missions</w:t>
            </w:r>
            <w:r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Marianne" w:hAnsi="Marianne"/>
                <w:lang w:eastAsia="fr-FR"/>
              </w:rPr>
              <w:t>et objectifs</w:t>
            </w:r>
          </w:p>
        </w:tc>
        <w:tc>
          <w:tcPr>
            <w:tcW w:w="7513" w:type="dxa"/>
          </w:tcPr>
          <w:p w14:paraId="023AE2A0" w14:textId="72D15AD9" w:rsidR="0020527A" w:rsidRDefault="0020527A" w:rsidP="00487DB9">
            <w:pPr>
              <w:spacing w:before="100" w:beforeAutospacing="1"/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Le</w:t>
            </w:r>
            <w:r w:rsidR="00487DB9">
              <w:rPr>
                <w:rFonts w:ascii="Marianne" w:hAnsi="Marianne"/>
                <w:lang w:eastAsia="fr-FR"/>
              </w:rPr>
              <w:t xml:space="preserve"> groupe de travail </w:t>
            </w:r>
            <w:r>
              <w:rPr>
                <w:rFonts w:ascii="Marianne" w:hAnsi="Marianne"/>
                <w:lang w:eastAsia="fr-FR"/>
              </w:rPr>
              <w:t>aura en charge</w:t>
            </w:r>
            <w:r w:rsidRPr="00670A29">
              <w:rPr>
                <w:rFonts w:ascii="Calibri" w:hAnsi="Calibri" w:cs="Calibri"/>
                <w:lang w:eastAsia="fr-FR"/>
              </w:rPr>
              <w:t> </w:t>
            </w:r>
            <w:r w:rsidR="00670A29" w:rsidRPr="00670A29">
              <w:rPr>
                <w:rFonts w:ascii="Marianne" w:hAnsi="Marianne"/>
                <w:lang w:eastAsia="fr-FR"/>
              </w:rPr>
              <w:t>de</w:t>
            </w:r>
            <w:r w:rsidR="00670A29">
              <w:rPr>
                <w:rFonts w:ascii="Marianne" w:hAnsi="Marianne"/>
                <w:lang w:eastAsia="fr-FR"/>
              </w:rPr>
              <w:t xml:space="preserve"> :</w:t>
            </w:r>
          </w:p>
          <w:p w14:paraId="5C89B977" w14:textId="0800BA54" w:rsidR="0020527A" w:rsidRPr="0020527A" w:rsidRDefault="00FE69E6" w:rsidP="00CC6058">
            <w:pPr>
              <w:pStyle w:val="Paragraphedeliste"/>
              <w:numPr>
                <w:ilvl w:val="0"/>
                <w:numId w:val="13"/>
              </w:numPr>
              <w:spacing w:before="100" w:beforeAutospacing="1"/>
              <w:jc w:val="both"/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Mettre à jour</w:t>
            </w:r>
            <w:r w:rsidR="0020527A">
              <w:rPr>
                <w:rFonts w:ascii="Marianne" w:hAnsi="Marianne"/>
                <w:lang w:eastAsia="fr-FR"/>
              </w:rPr>
              <w:t xml:space="preserve"> et </w:t>
            </w:r>
            <w:r>
              <w:rPr>
                <w:rFonts w:ascii="Marianne" w:hAnsi="Marianne"/>
                <w:lang w:eastAsia="fr-FR"/>
              </w:rPr>
              <w:t>élargir</w:t>
            </w:r>
            <w:r w:rsidR="0020527A">
              <w:rPr>
                <w:rFonts w:ascii="Marianne" w:hAnsi="Marianne"/>
                <w:lang w:eastAsia="fr-FR"/>
              </w:rPr>
              <w:t xml:space="preserve"> </w:t>
            </w:r>
            <w:r w:rsidR="008776C0">
              <w:rPr>
                <w:rFonts w:ascii="Marianne" w:hAnsi="Marianne"/>
                <w:lang w:eastAsia="fr-FR"/>
              </w:rPr>
              <w:t>le</w:t>
            </w:r>
            <w:r w:rsidR="0020527A">
              <w:rPr>
                <w:rFonts w:ascii="Marianne" w:hAnsi="Marianne"/>
                <w:lang w:eastAsia="fr-FR"/>
              </w:rPr>
              <w:t xml:space="preserve"> standard </w:t>
            </w:r>
            <w:r w:rsidR="00674343">
              <w:rPr>
                <w:rFonts w:ascii="Marianne" w:hAnsi="Marianne"/>
                <w:lang w:eastAsia="fr-FR"/>
              </w:rPr>
              <w:t>«</w:t>
            </w:r>
            <w:r w:rsidR="00674343">
              <w:rPr>
                <w:rFonts w:ascii="Calibri" w:hAnsi="Calibri" w:cs="Calibri"/>
                <w:lang w:eastAsia="fr-FR"/>
              </w:rPr>
              <w:t> </w:t>
            </w:r>
            <w:r w:rsidR="0020527A">
              <w:rPr>
                <w:rFonts w:ascii="Marianne" w:hAnsi="Marianne"/>
                <w:lang w:eastAsia="fr-FR"/>
              </w:rPr>
              <w:t xml:space="preserve">Dessertes </w:t>
            </w:r>
            <w:r w:rsidR="00395D0A">
              <w:rPr>
                <w:rFonts w:ascii="Marianne" w:hAnsi="Marianne"/>
                <w:lang w:eastAsia="fr-FR"/>
              </w:rPr>
              <w:t>pour le transport de bois</w:t>
            </w:r>
            <w:r w:rsidR="00674343">
              <w:rPr>
                <w:rFonts w:ascii="Calibri" w:hAnsi="Calibri" w:cs="Calibri"/>
                <w:lang w:eastAsia="fr-FR"/>
              </w:rPr>
              <w:t> </w:t>
            </w:r>
            <w:r w:rsidR="00674343">
              <w:rPr>
                <w:rFonts w:ascii="Marianne" w:hAnsi="Marianne"/>
                <w:lang w:eastAsia="fr-FR"/>
              </w:rPr>
              <w:t>»</w:t>
            </w:r>
            <w:r w:rsidR="00395D0A">
              <w:rPr>
                <w:rFonts w:ascii="Marianne" w:hAnsi="Marianne"/>
                <w:lang w:eastAsia="fr-FR"/>
              </w:rPr>
              <w:t xml:space="preserve"> afin d’intégrer </w:t>
            </w:r>
            <w:r w:rsidR="00975300">
              <w:rPr>
                <w:rFonts w:ascii="Marianne" w:hAnsi="Marianne"/>
                <w:lang w:eastAsia="fr-FR"/>
              </w:rPr>
              <w:t>l</w:t>
            </w:r>
            <w:r w:rsidR="002611B7">
              <w:rPr>
                <w:rFonts w:ascii="Marianne" w:hAnsi="Marianne"/>
                <w:lang w:eastAsia="fr-FR"/>
              </w:rPr>
              <w:t>es</w:t>
            </w:r>
            <w:r w:rsidR="00975300">
              <w:rPr>
                <w:rFonts w:ascii="Marianne" w:hAnsi="Marianne"/>
                <w:lang w:eastAsia="fr-FR"/>
              </w:rPr>
              <w:t xml:space="preserve"> </w:t>
            </w:r>
            <w:r w:rsidR="00975300">
              <w:rPr>
                <w:rFonts w:ascii="Marianne" w:hAnsi="Marianne"/>
              </w:rPr>
              <w:t>thématiques «</w:t>
            </w:r>
            <w:r w:rsidR="00975300">
              <w:rPr>
                <w:rFonts w:ascii="Calibri" w:hAnsi="Calibri" w:cs="Calibri"/>
              </w:rPr>
              <w:t> </w:t>
            </w:r>
            <w:r w:rsidR="00395FBC">
              <w:rPr>
                <w:rFonts w:ascii="Marianne" w:hAnsi="Marianne"/>
              </w:rPr>
              <w:t xml:space="preserve">Voies </w:t>
            </w:r>
            <w:r w:rsidR="00975300">
              <w:rPr>
                <w:rFonts w:ascii="Marianne" w:hAnsi="Marianne"/>
              </w:rPr>
              <w:t>DFCI</w:t>
            </w:r>
            <w:r w:rsidR="00975300">
              <w:rPr>
                <w:rFonts w:ascii="Calibri" w:hAnsi="Calibri" w:cs="Calibri"/>
              </w:rPr>
              <w:t> </w:t>
            </w:r>
            <w:r w:rsidR="00975300">
              <w:rPr>
                <w:rFonts w:ascii="Marianne" w:hAnsi="Marianne"/>
              </w:rPr>
              <w:t>»</w:t>
            </w:r>
            <w:r w:rsidR="002611B7">
              <w:rPr>
                <w:rFonts w:ascii="Marianne" w:hAnsi="Marianne"/>
              </w:rPr>
              <w:t xml:space="preserve"> </w:t>
            </w:r>
            <w:r w:rsidR="00674343">
              <w:rPr>
                <w:rFonts w:ascii="Marianne" w:hAnsi="Marianne"/>
                <w:lang w:eastAsia="fr-FR"/>
              </w:rPr>
              <w:t>et</w:t>
            </w:r>
            <w:r w:rsidR="002611B7">
              <w:rPr>
                <w:rFonts w:ascii="Marianne" w:hAnsi="Marianne"/>
                <w:lang w:eastAsia="fr-FR"/>
              </w:rPr>
              <w:t xml:space="preserve"> </w:t>
            </w:r>
            <w:r w:rsidR="00975300">
              <w:rPr>
                <w:rFonts w:ascii="Marianne" w:hAnsi="Marianne"/>
                <w:lang w:eastAsia="fr-FR"/>
              </w:rPr>
              <w:t>«</w:t>
            </w:r>
            <w:r w:rsidR="00975300">
              <w:rPr>
                <w:rFonts w:ascii="Calibri" w:hAnsi="Calibri" w:cs="Calibri"/>
                <w:lang w:eastAsia="fr-FR"/>
              </w:rPr>
              <w:t> </w:t>
            </w:r>
            <w:r w:rsidR="00674343">
              <w:rPr>
                <w:rFonts w:ascii="Marianne" w:hAnsi="Marianne"/>
                <w:lang w:eastAsia="fr-FR"/>
              </w:rPr>
              <w:t>Points d’eau</w:t>
            </w:r>
            <w:r w:rsidR="00975300">
              <w:rPr>
                <w:rFonts w:ascii="Calibri" w:hAnsi="Calibri" w:cs="Calibri"/>
                <w:lang w:eastAsia="fr-FR"/>
              </w:rPr>
              <w:t> </w:t>
            </w:r>
            <w:r w:rsidR="00975300">
              <w:rPr>
                <w:rFonts w:ascii="Marianne" w:hAnsi="Marianne"/>
                <w:lang w:eastAsia="fr-FR"/>
              </w:rPr>
              <w:t>»</w:t>
            </w:r>
            <w:r w:rsidR="008776C0">
              <w:rPr>
                <w:rFonts w:ascii="Marianne" w:hAnsi="Marianne"/>
                <w:lang w:eastAsia="fr-FR"/>
              </w:rPr>
              <w:t>.</w:t>
            </w:r>
          </w:p>
          <w:p w14:paraId="45C141F9" w14:textId="12D40125" w:rsidR="00487DB9" w:rsidRPr="0020527A" w:rsidRDefault="00487DB9" w:rsidP="00CC6058">
            <w:pPr>
              <w:pStyle w:val="Paragraphedeliste"/>
              <w:numPr>
                <w:ilvl w:val="0"/>
                <w:numId w:val="13"/>
              </w:numPr>
              <w:spacing w:before="100" w:beforeAutospacing="1"/>
              <w:jc w:val="both"/>
              <w:rPr>
                <w:rFonts w:ascii="Marianne" w:hAnsi="Marianne"/>
                <w:lang w:eastAsia="fr-FR"/>
              </w:rPr>
            </w:pPr>
            <w:r w:rsidRPr="0020527A">
              <w:rPr>
                <w:rFonts w:ascii="Marianne" w:hAnsi="Marianne"/>
                <w:lang w:eastAsia="fr-FR"/>
              </w:rPr>
              <w:t xml:space="preserve">Assurer une concertation entre les divers acteurs impliqués afin </w:t>
            </w:r>
            <w:r w:rsidR="00674343">
              <w:rPr>
                <w:rFonts w:ascii="Marianne" w:hAnsi="Marianne"/>
                <w:lang w:eastAsia="fr-FR"/>
              </w:rPr>
              <w:t>d</w:t>
            </w:r>
            <w:r w:rsidR="00653F96">
              <w:rPr>
                <w:rFonts w:ascii="Marianne" w:hAnsi="Marianne"/>
                <w:lang w:eastAsia="fr-FR"/>
              </w:rPr>
              <w:t xml:space="preserve">e garantir la pertinence et </w:t>
            </w:r>
            <w:r w:rsidR="00674343">
              <w:rPr>
                <w:rFonts w:ascii="Marianne" w:hAnsi="Marianne"/>
                <w:lang w:eastAsia="fr-FR"/>
              </w:rPr>
              <w:t>l’interopérabilité</w:t>
            </w:r>
            <w:r w:rsidR="00653F96">
              <w:rPr>
                <w:rFonts w:ascii="Marianne" w:hAnsi="Marianne"/>
                <w:lang w:eastAsia="fr-FR"/>
              </w:rPr>
              <w:t xml:space="preserve"> du standard</w:t>
            </w:r>
            <w:r w:rsidRPr="0020527A">
              <w:rPr>
                <w:rFonts w:ascii="Marianne" w:hAnsi="Marianne"/>
                <w:lang w:eastAsia="fr-FR"/>
              </w:rPr>
              <w:t>.</w:t>
            </w:r>
          </w:p>
          <w:p w14:paraId="5E633B18" w14:textId="2EB5A238" w:rsidR="00E10339" w:rsidRDefault="00E10339" w:rsidP="00FE69E6">
            <w:pPr>
              <w:spacing w:before="100" w:beforeAutospacing="1"/>
              <w:ind w:left="720"/>
              <w:rPr>
                <w:rFonts w:ascii="Marianne" w:hAnsi="Marianne"/>
                <w:lang w:eastAsia="fr-FR"/>
              </w:rPr>
            </w:pPr>
          </w:p>
        </w:tc>
      </w:tr>
      <w:tr w:rsidR="00E10339" w14:paraId="5E633B25" w14:textId="77777777" w:rsidTr="5F99A66B">
        <w:tc>
          <w:tcPr>
            <w:tcW w:w="2835" w:type="dxa"/>
          </w:tcPr>
          <w:p w14:paraId="5E633B1A" w14:textId="77777777" w:rsidR="00E10339" w:rsidRDefault="00E10339">
            <w:pPr>
              <w:rPr>
                <w:rFonts w:ascii="Marianne" w:hAnsi="Marianne"/>
                <w:lang w:eastAsia="fr-FR"/>
              </w:rPr>
            </w:pPr>
          </w:p>
          <w:p w14:paraId="5E633B1B" w14:textId="77777777" w:rsidR="00E10339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Organisation et fonctionnement</w:t>
            </w:r>
          </w:p>
        </w:tc>
        <w:tc>
          <w:tcPr>
            <w:tcW w:w="7513" w:type="dxa"/>
          </w:tcPr>
          <w:p w14:paraId="13E3810F" w14:textId="6CDD097C" w:rsidR="00234652" w:rsidRDefault="00EC13F3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Pilotage : </w:t>
            </w:r>
            <w:r w:rsidR="00FA07C6">
              <w:rPr>
                <w:rFonts w:ascii="Marianne" w:hAnsi="Marianne"/>
                <w:lang w:eastAsia="fr-FR"/>
              </w:rPr>
              <w:t>Isabelle</w:t>
            </w:r>
            <w:r w:rsidR="00C534F2">
              <w:rPr>
                <w:rFonts w:ascii="Marianne" w:hAnsi="Marianne"/>
                <w:lang w:eastAsia="fr-FR"/>
              </w:rPr>
              <w:t xml:space="preserve"> BERTRAND (MASA) et</w:t>
            </w:r>
            <w:r w:rsidR="007D019B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Marianne" w:hAnsi="Marianne"/>
                <w:lang w:eastAsia="fr-FR"/>
              </w:rPr>
              <w:t xml:space="preserve">LC Xavier Van </w:t>
            </w:r>
            <w:proofErr w:type="spellStart"/>
            <w:r>
              <w:rPr>
                <w:rFonts w:ascii="Marianne" w:hAnsi="Marianne"/>
                <w:lang w:eastAsia="fr-FR"/>
              </w:rPr>
              <w:t>Elsuwe</w:t>
            </w:r>
            <w:proofErr w:type="spellEnd"/>
            <w:r>
              <w:rPr>
                <w:rFonts w:ascii="Marianne" w:hAnsi="Marianne"/>
                <w:lang w:eastAsia="fr-FR"/>
              </w:rPr>
              <w:t xml:space="preserve"> (Ministère de l’intérieur)</w:t>
            </w:r>
          </w:p>
          <w:p w14:paraId="6A9FA30C" w14:textId="4513BF3A" w:rsidR="00EC13F3" w:rsidRDefault="00EC13F3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Animation : T</w:t>
            </w:r>
            <w:r w:rsidR="009E1761">
              <w:rPr>
                <w:rFonts w:ascii="Marianne" w:hAnsi="Marianne"/>
                <w:lang w:eastAsia="fr-FR"/>
              </w:rPr>
              <w:t>hierry</w:t>
            </w:r>
            <w:r>
              <w:rPr>
                <w:rFonts w:ascii="Marianne" w:hAnsi="Marianne"/>
                <w:lang w:eastAsia="fr-FR"/>
              </w:rPr>
              <w:t xml:space="preserve"> </w:t>
            </w:r>
            <w:r w:rsidR="0055415F">
              <w:rPr>
                <w:rFonts w:ascii="Marianne" w:hAnsi="Marianne"/>
                <w:lang w:eastAsia="fr-FR"/>
              </w:rPr>
              <w:t>S</w:t>
            </w:r>
            <w:r>
              <w:rPr>
                <w:rFonts w:ascii="Marianne" w:hAnsi="Marianne"/>
                <w:lang w:eastAsia="fr-FR"/>
              </w:rPr>
              <w:t>affroy</w:t>
            </w:r>
            <w:r w:rsidR="009E1761">
              <w:rPr>
                <w:rFonts w:ascii="Marianne" w:hAnsi="Marianne"/>
                <w:lang w:eastAsia="fr-FR"/>
              </w:rPr>
              <w:t xml:space="preserve"> (IGN)</w:t>
            </w:r>
            <w:r>
              <w:rPr>
                <w:rFonts w:ascii="Marianne" w:hAnsi="Marianne"/>
                <w:lang w:eastAsia="fr-FR"/>
              </w:rPr>
              <w:t xml:space="preserve"> </w:t>
            </w:r>
            <w:r w:rsidR="009E1761">
              <w:rPr>
                <w:rFonts w:ascii="Marianne" w:hAnsi="Marianne"/>
                <w:lang w:eastAsia="fr-FR"/>
              </w:rPr>
              <w:t>et</w:t>
            </w:r>
            <w:r>
              <w:rPr>
                <w:rFonts w:ascii="Marianne" w:hAnsi="Marianne"/>
                <w:lang w:eastAsia="fr-FR"/>
              </w:rPr>
              <w:t xml:space="preserve"> V</w:t>
            </w:r>
            <w:r w:rsidR="009E1761">
              <w:rPr>
                <w:rFonts w:ascii="Marianne" w:hAnsi="Marianne"/>
                <w:lang w:eastAsia="fr-FR"/>
              </w:rPr>
              <w:t>incent</w:t>
            </w:r>
            <w:r>
              <w:rPr>
                <w:rFonts w:ascii="Marianne" w:hAnsi="Marianne"/>
                <w:lang w:eastAsia="fr-FR"/>
              </w:rPr>
              <w:t xml:space="preserve"> Morillon</w:t>
            </w:r>
            <w:r w:rsidR="009E1761">
              <w:rPr>
                <w:rFonts w:ascii="Marianne" w:hAnsi="Marianne"/>
                <w:lang w:eastAsia="fr-FR"/>
              </w:rPr>
              <w:t xml:space="preserve"> (FCBA)</w:t>
            </w:r>
          </w:p>
          <w:p w14:paraId="43D37575" w14:textId="77777777" w:rsidR="00EC13F3" w:rsidRDefault="00EC13F3">
            <w:pPr>
              <w:rPr>
                <w:rFonts w:ascii="Marianne" w:hAnsi="Marianne"/>
                <w:lang w:eastAsia="fr-FR"/>
              </w:rPr>
            </w:pPr>
          </w:p>
          <w:p w14:paraId="141D7FAA" w14:textId="77777777" w:rsidR="006A1FFF" w:rsidRDefault="00726F43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Participation</w:t>
            </w:r>
            <w:r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Marianne" w:hAnsi="Marianne"/>
                <w:lang w:eastAsia="fr-FR"/>
              </w:rPr>
              <w:t xml:space="preserve">: </w:t>
            </w:r>
          </w:p>
          <w:p w14:paraId="74013150" w14:textId="5A06DBC9" w:rsidR="006A1FFF" w:rsidRPr="00986BBC" w:rsidRDefault="006A1FFF" w:rsidP="00986BBC">
            <w:pPr>
              <w:pStyle w:val="Paragraphedeliste"/>
              <w:numPr>
                <w:ilvl w:val="0"/>
                <w:numId w:val="13"/>
              </w:numPr>
              <w:rPr>
                <w:rFonts w:ascii="Marianne" w:hAnsi="Marianne"/>
                <w:lang w:eastAsia="fr-FR"/>
              </w:rPr>
            </w:pPr>
            <w:r w:rsidRPr="00986BBC">
              <w:rPr>
                <w:rFonts w:ascii="Marianne" w:hAnsi="Marianne"/>
                <w:lang w:eastAsia="fr-FR"/>
              </w:rPr>
              <w:t xml:space="preserve">Sur inscription </w:t>
            </w:r>
            <w:r w:rsidR="00986BBC">
              <w:rPr>
                <w:rFonts w:ascii="Marianne" w:hAnsi="Marianne"/>
                <w:lang w:eastAsia="fr-FR"/>
              </w:rPr>
              <w:t xml:space="preserve">validé par les deux ministères </w:t>
            </w:r>
            <w:r w:rsidRPr="00986BBC">
              <w:rPr>
                <w:rFonts w:ascii="Marianne" w:hAnsi="Marianne"/>
                <w:lang w:eastAsia="fr-FR"/>
              </w:rPr>
              <w:t>pour le travail en visio</w:t>
            </w:r>
          </w:p>
          <w:p w14:paraId="3ACA5E12" w14:textId="18E17081" w:rsidR="00726F43" w:rsidRPr="00986BBC" w:rsidRDefault="006A1FFF" w:rsidP="00986BBC">
            <w:pPr>
              <w:pStyle w:val="Paragraphedeliste"/>
              <w:numPr>
                <w:ilvl w:val="0"/>
                <w:numId w:val="13"/>
              </w:numPr>
              <w:rPr>
                <w:rFonts w:ascii="Marianne" w:hAnsi="Marianne"/>
                <w:lang w:eastAsia="fr-FR"/>
              </w:rPr>
            </w:pPr>
            <w:proofErr w:type="gramStart"/>
            <w:r w:rsidRPr="00986BBC">
              <w:rPr>
                <w:rFonts w:ascii="Marianne" w:hAnsi="Marianne"/>
                <w:lang w:eastAsia="fr-FR"/>
              </w:rPr>
              <w:t>libre</w:t>
            </w:r>
            <w:proofErr w:type="gramEnd"/>
            <w:r w:rsidRPr="00986BBC">
              <w:rPr>
                <w:rFonts w:ascii="Marianne" w:hAnsi="Marianne"/>
                <w:lang w:eastAsia="fr-FR"/>
              </w:rPr>
              <w:t xml:space="preserve"> pour les réunions en présentiel mais avec précision de la nécessité de confidentialité des échanges du fait de sensibilité de certaines données</w:t>
            </w:r>
          </w:p>
          <w:p w14:paraId="4AE0D4E4" w14:textId="2E5408D2" w:rsidR="002B6EC2" w:rsidRDefault="002B6EC2">
            <w:pPr>
              <w:rPr>
                <w:rFonts w:ascii="Marianne" w:hAnsi="Marianne"/>
                <w:lang w:eastAsia="fr-FR"/>
              </w:rPr>
            </w:pPr>
          </w:p>
          <w:p w14:paraId="68E31988" w14:textId="74C6A38A" w:rsidR="002B6EC2" w:rsidRDefault="002B6EC2">
            <w:pPr>
              <w:rPr>
                <w:rFonts w:ascii="Marianne" w:hAnsi="Marianne"/>
                <w:lang w:eastAsia="fr-FR"/>
              </w:rPr>
            </w:pPr>
            <w:r w:rsidRPr="009E1761">
              <w:rPr>
                <w:rFonts w:ascii="Marianne" w:hAnsi="Marianne"/>
                <w:lang w:eastAsia="fr-FR"/>
              </w:rPr>
              <w:t>Types de réunions envisagées</w:t>
            </w:r>
            <w:r w:rsidRPr="009E1761">
              <w:rPr>
                <w:rFonts w:ascii="Calibri" w:hAnsi="Calibri" w:cs="Calibri"/>
                <w:lang w:eastAsia="fr-FR"/>
              </w:rPr>
              <w:t> </w:t>
            </w:r>
            <w:r w:rsidRPr="009E1761">
              <w:rPr>
                <w:rFonts w:ascii="Marianne" w:hAnsi="Marianne"/>
                <w:lang w:eastAsia="fr-FR"/>
              </w:rPr>
              <w:t xml:space="preserve">: </w:t>
            </w:r>
          </w:p>
          <w:p w14:paraId="62AA8999" w14:textId="1598F409" w:rsidR="00EC13F3" w:rsidRDefault="00EC13F3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Réunions en visio et en présentiel</w:t>
            </w:r>
          </w:p>
          <w:p w14:paraId="27D6B458" w14:textId="77777777" w:rsidR="009E1761" w:rsidRDefault="009E1761">
            <w:pPr>
              <w:rPr>
                <w:rFonts w:ascii="Marianne" w:hAnsi="Marianne"/>
                <w:lang w:eastAsia="fr-FR"/>
              </w:rPr>
            </w:pPr>
          </w:p>
          <w:p w14:paraId="5E633B24" w14:textId="47D82694" w:rsidR="00E10339" w:rsidRDefault="00E10339">
            <w:pPr>
              <w:rPr>
                <w:rFonts w:ascii="Marianne" w:hAnsi="Marianne"/>
                <w:lang w:eastAsia="fr-FR"/>
              </w:rPr>
            </w:pPr>
          </w:p>
        </w:tc>
      </w:tr>
      <w:tr w:rsidR="00E10339" w14:paraId="5E633B38" w14:textId="77777777" w:rsidTr="5F99A66B">
        <w:tc>
          <w:tcPr>
            <w:tcW w:w="2835" w:type="dxa"/>
          </w:tcPr>
          <w:p w14:paraId="5E633B26" w14:textId="77777777" w:rsidR="00E10339" w:rsidRDefault="00E10339">
            <w:pPr>
              <w:rPr>
                <w:rFonts w:ascii="Marianne" w:hAnsi="Marianne"/>
                <w:lang w:eastAsia="fr-FR"/>
              </w:rPr>
            </w:pPr>
          </w:p>
          <w:p w14:paraId="5E633B27" w14:textId="72D863B0" w:rsidR="00E10339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Participants potentiels  </w:t>
            </w:r>
          </w:p>
        </w:tc>
        <w:tc>
          <w:tcPr>
            <w:tcW w:w="7513" w:type="dxa"/>
          </w:tcPr>
          <w:p w14:paraId="5E633B33" w14:textId="77777777" w:rsidR="00E10339" w:rsidRDefault="00E10339">
            <w:pPr>
              <w:rPr>
                <w:rFonts w:ascii="Marianne" w:hAnsi="Marianne"/>
                <w:lang w:eastAsia="fr-FR"/>
              </w:rPr>
            </w:pPr>
          </w:p>
          <w:p w14:paraId="2F45E950" w14:textId="14964F61" w:rsidR="002F7091" w:rsidRPr="00440DE9" w:rsidRDefault="0093474C" w:rsidP="0093474C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Marianne" w:hAnsi="Marianne"/>
                <w:lang w:eastAsia="fr-FR"/>
              </w:rPr>
            </w:pPr>
            <w:r w:rsidRPr="0093474C">
              <w:rPr>
                <w:rFonts w:ascii="Marianne" w:hAnsi="Marianne"/>
                <w:lang w:eastAsia="fr-FR"/>
              </w:rPr>
              <w:t>Pour la partie «</w:t>
            </w:r>
            <w:r w:rsidRPr="0093474C">
              <w:rPr>
                <w:rFonts w:ascii="Calibri" w:hAnsi="Calibri" w:cs="Calibri"/>
                <w:lang w:eastAsia="fr-FR"/>
              </w:rPr>
              <w:t> </w:t>
            </w:r>
            <w:r w:rsidR="00395FBC">
              <w:rPr>
                <w:rFonts w:ascii="Marianne" w:hAnsi="Marianne"/>
                <w:lang w:eastAsia="fr-FR"/>
              </w:rPr>
              <w:t xml:space="preserve">Voies </w:t>
            </w:r>
            <w:r w:rsidRPr="0093474C">
              <w:rPr>
                <w:rFonts w:ascii="Marianne" w:hAnsi="Marianne"/>
                <w:lang w:eastAsia="fr-FR"/>
              </w:rPr>
              <w:t>DFCI</w:t>
            </w:r>
            <w:r w:rsidRPr="0093474C">
              <w:rPr>
                <w:rFonts w:ascii="Calibri" w:hAnsi="Calibri" w:cs="Calibri"/>
                <w:lang w:eastAsia="fr-FR"/>
              </w:rPr>
              <w:t> </w:t>
            </w:r>
            <w:r w:rsidRPr="0093474C">
              <w:rPr>
                <w:rFonts w:ascii="Marianne" w:hAnsi="Marianne"/>
                <w:lang w:eastAsia="fr-FR"/>
              </w:rPr>
              <w:t>» et «</w:t>
            </w:r>
            <w:r w:rsidRPr="0093474C">
              <w:rPr>
                <w:rFonts w:ascii="Calibri" w:hAnsi="Calibri" w:cs="Calibri"/>
                <w:lang w:eastAsia="fr-FR"/>
              </w:rPr>
              <w:t> </w:t>
            </w:r>
            <w:r w:rsidRPr="0093474C">
              <w:rPr>
                <w:rFonts w:ascii="Marianne" w:hAnsi="Marianne"/>
                <w:lang w:eastAsia="fr-FR"/>
              </w:rPr>
              <w:t>Points d’eau</w:t>
            </w:r>
            <w:r w:rsidRPr="0093474C">
              <w:rPr>
                <w:rFonts w:ascii="Calibri" w:hAnsi="Calibri" w:cs="Calibri"/>
                <w:lang w:eastAsia="fr-FR"/>
              </w:rPr>
              <w:t> </w:t>
            </w:r>
            <w:r w:rsidRPr="0093474C">
              <w:rPr>
                <w:rFonts w:ascii="Marianne" w:hAnsi="Marianne"/>
                <w:lang w:eastAsia="fr-FR"/>
              </w:rPr>
              <w:t>»</w:t>
            </w:r>
            <w:r w:rsidR="002F7091">
              <w:rPr>
                <w:rFonts w:ascii="Calibri" w:hAnsi="Calibri" w:cs="Calibri"/>
                <w:lang w:eastAsia="fr-FR"/>
              </w:rPr>
              <w:t> </w:t>
            </w:r>
          </w:p>
          <w:p w14:paraId="457A58F8" w14:textId="458D0238" w:rsidR="00F26EF6" w:rsidRPr="0093474C" w:rsidRDefault="0093474C" w:rsidP="00440DE9">
            <w:pPr>
              <w:pStyle w:val="Paragraphedeliste"/>
              <w:jc w:val="both"/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Organismes </w:t>
            </w:r>
            <w:r w:rsidR="00F26EF6" w:rsidRPr="0093474C">
              <w:rPr>
                <w:rFonts w:ascii="Marianne" w:hAnsi="Marianne"/>
                <w:lang w:eastAsia="fr-FR"/>
              </w:rPr>
              <w:t xml:space="preserve">identifiés en phase amont par </w:t>
            </w:r>
            <w:r w:rsidR="007D019B" w:rsidRPr="0093474C">
              <w:rPr>
                <w:rFonts w:ascii="Marianne" w:hAnsi="Marianne"/>
                <w:lang w:eastAsia="fr-FR"/>
              </w:rPr>
              <w:t>le MASA</w:t>
            </w:r>
            <w:r w:rsidR="005F43F7" w:rsidRPr="0093474C">
              <w:rPr>
                <w:rFonts w:ascii="Marianne" w:hAnsi="Marianne"/>
                <w:lang w:eastAsia="fr-FR"/>
              </w:rPr>
              <w:t xml:space="preserve"> </w:t>
            </w:r>
            <w:r w:rsidR="00F26EF6" w:rsidRPr="0093474C">
              <w:rPr>
                <w:rFonts w:ascii="Marianne" w:hAnsi="Marianne"/>
                <w:lang w:eastAsia="fr-FR"/>
              </w:rPr>
              <w:t>:</w:t>
            </w:r>
          </w:p>
          <w:p w14:paraId="10B25E03" w14:textId="559593EC" w:rsidR="00EC13F3" w:rsidRPr="00EC13F3" w:rsidRDefault="00440DE9" w:rsidP="00EC13F3">
            <w:pPr>
              <w:pStyle w:val="Paragraphedeliste"/>
              <w:ind w:left="1440"/>
              <w:jc w:val="both"/>
              <w:rPr>
                <w:rFonts w:ascii="Marianne" w:hAnsi="Marianne"/>
                <w:lang w:eastAsia="fr-FR"/>
              </w:rPr>
            </w:pPr>
            <w:r w:rsidRPr="00440DE9">
              <w:rPr>
                <w:rFonts w:ascii="Marianne" w:hAnsi="Marianne"/>
                <w:lang w:eastAsia="fr-FR"/>
              </w:rPr>
              <w:t xml:space="preserve">GIP </w:t>
            </w:r>
            <w:proofErr w:type="spellStart"/>
            <w:r w:rsidRPr="00440DE9">
              <w:rPr>
                <w:rFonts w:ascii="Marianne" w:hAnsi="Marianne"/>
                <w:lang w:eastAsia="fr-FR"/>
              </w:rPr>
              <w:t>ATGeRi</w:t>
            </w:r>
            <w:proofErr w:type="spellEnd"/>
            <w:r w:rsidR="00EC13F3">
              <w:rPr>
                <w:rFonts w:ascii="Marianne" w:hAnsi="Marianne"/>
                <w:lang w:eastAsia="fr-FR"/>
              </w:rPr>
              <w:t xml:space="preserve">, </w:t>
            </w:r>
            <w:r w:rsidR="002F7091" w:rsidRPr="00EC13F3">
              <w:rPr>
                <w:rFonts w:ascii="Marianne" w:hAnsi="Marianne"/>
                <w:lang w:eastAsia="fr-FR"/>
              </w:rPr>
              <w:t xml:space="preserve">Entente </w:t>
            </w:r>
            <w:proofErr w:type="spellStart"/>
            <w:r w:rsidR="002F7091" w:rsidRPr="00EC13F3">
              <w:rPr>
                <w:rFonts w:ascii="Marianne" w:hAnsi="Marianne"/>
                <w:lang w:eastAsia="fr-FR"/>
              </w:rPr>
              <w:t>Valabre</w:t>
            </w:r>
            <w:proofErr w:type="spellEnd"/>
            <w:r w:rsidR="002F7091" w:rsidRPr="00EC13F3">
              <w:rPr>
                <w:rFonts w:ascii="Marianne" w:hAnsi="Marianne"/>
                <w:lang w:eastAsia="fr-FR"/>
              </w:rPr>
              <w:t xml:space="preserve"> (hébergeant Open </w:t>
            </w:r>
            <w:r w:rsidR="00991512" w:rsidRPr="00EC13F3">
              <w:rPr>
                <w:rFonts w:ascii="Marianne" w:hAnsi="Marianne"/>
                <w:lang w:eastAsia="fr-FR"/>
              </w:rPr>
              <w:t>DFCI</w:t>
            </w:r>
            <w:r w:rsidR="002F7091" w:rsidRPr="00EC13F3">
              <w:rPr>
                <w:rFonts w:ascii="Marianne" w:hAnsi="Marianne"/>
                <w:lang w:eastAsia="fr-FR"/>
              </w:rPr>
              <w:t>)</w:t>
            </w:r>
            <w:r w:rsidR="00EC13F3">
              <w:rPr>
                <w:rFonts w:ascii="Marianne" w:hAnsi="Marianne"/>
                <w:lang w:eastAsia="fr-FR"/>
              </w:rPr>
              <w:t xml:space="preserve">, </w:t>
            </w:r>
            <w:r w:rsidR="002F7091" w:rsidRPr="00EC13F3">
              <w:rPr>
                <w:rFonts w:ascii="Marianne" w:hAnsi="Marianne"/>
                <w:lang w:eastAsia="fr-FR"/>
              </w:rPr>
              <w:t>ANSC</w:t>
            </w:r>
            <w:r w:rsidR="00EC13F3">
              <w:rPr>
                <w:rFonts w:ascii="Marianne" w:hAnsi="Marianne"/>
                <w:lang w:eastAsia="fr-FR"/>
              </w:rPr>
              <w:t xml:space="preserve">, SDIS, représentants des départements de France, des communes forestières, des propriétaires forestiers privés (dont </w:t>
            </w:r>
            <w:proofErr w:type="spellStart"/>
            <w:r w:rsidR="00EC13F3">
              <w:rPr>
                <w:rFonts w:ascii="Marianne" w:hAnsi="Marianne"/>
                <w:lang w:eastAsia="fr-FR"/>
              </w:rPr>
              <w:t>Fransylva</w:t>
            </w:r>
            <w:proofErr w:type="spellEnd"/>
            <w:r w:rsidR="00EC13F3">
              <w:rPr>
                <w:rFonts w:ascii="Marianne" w:hAnsi="Marianne"/>
                <w:lang w:eastAsia="fr-FR"/>
              </w:rPr>
              <w:t xml:space="preserve">), de l’ONF, des services déconcentrés de l’Etat, </w:t>
            </w:r>
          </w:p>
          <w:p w14:paraId="52C052AB" w14:textId="2BBF6004" w:rsidR="00F26EF6" w:rsidRDefault="00F26EF6" w:rsidP="0093474C">
            <w:pPr>
              <w:jc w:val="both"/>
              <w:rPr>
                <w:rFonts w:ascii="Marianne" w:hAnsi="Marianne"/>
                <w:lang w:eastAsia="fr-FR"/>
              </w:rPr>
            </w:pPr>
          </w:p>
          <w:p w14:paraId="16D4CB96" w14:textId="3893AE66" w:rsidR="0093474C" w:rsidRPr="0093474C" w:rsidRDefault="0093474C" w:rsidP="0093474C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Marianne" w:hAnsi="Marianne"/>
                <w:lang w:eastAsia="fr-FR"/>
              </w:rPr>
            </w:pPr>
            <w:r w:rsidRPr="0093474C">
              <w:rPr>
                <w:rFonts w:ascii="Marianne" w:hAnsi="Marianne"/>
                <w:lang w:eastAsia="fr-FR"/>
              </w:rPr>
              <w:t>Pour la partie «</w:t>
            </w:r>
            <w:r w:rsidRPr="0093474C">
              <w:rPr>
                <w:rFonts w:ascii="Calibri" w:hAnsi="Calibri" w:cs="Calibri"/>
                <w:lang w:eastAsia="fr-FR"/>
              </w:rPr>
              <w:t> </w:t>
            </w:r>
            <w:r w:rsidR="00395FBC">
              <w:rPr>
                <w:rFonts w:ascii="Calibri" w:hAnsi="Calibri" w:cs="Calibri"/>
                <w:lang w:eastAsia="fr-FR"/>
              </w:rPr>
              <w:t>V</w:t>
            </w:r>
            <w:r w:rsidRPr="4E56CDBD">
              <w:rPr>
                <w:rFonts w:ascii="Marianne" w:hAnsi="Marianne"/>
              </w:rPr>
              <w:t>oies d’accès aux ressources forestières</w:t>
            </w:r>
            <w:r>
              <w:rPr>
                <w:rFonts w:ascii="Marianne" w:hAnsi="Marianne"/>
              </w:rPr>
              <w:t xml:space="preserve"> </w:t>
            </w:r>
            <w:r w:rsidRPr="0093474C">
              <w:rPr>
                <w:rFonts w:ascii="Marianne" w:hAnsi="Marianne"/>
                <w:lang w:eastAsia="fr-FR"/>
              </w:rPr>
              <w:t>»</w:t>
            </w:r>
            <w:r w:rsidR="00E13F0B">
              <w:rPr>
                <w:rFonts w:ascii="Calibri" w:hAnsi="Calibri" w:cs="Calibri"/>
                <w:lang w:eastAsia="fr-FR"/>
              </w:rPr>
              <w:t> </w:t>
            </w:r>
            <w:r w:rsidR="00E13F0B">
              <w:rPr>
                <w:rFonts w:ascii="Marianne" w:hAnsi="Marianne"/>
                <w:lang w:eastAsia="fr-FR"/>
              </w:rPr>
              <w:t>:</w:t>
            </w:r>
            <w:r w:rsidRPr="0093474C">
              <w:rPr>
                <w:rFonts w:ascii="Marianne" w:hAnsi="Marianne"/>
                <w:lang w:eastAsia="fr-FR"/>
              </w:rPr>
              <w:t xml:space="preserve"> </w:t>
            </w:r>
            <w:r>
              <w:rPr>
                <w:rFonts w:ascii="Marianne" w:hAnsi="Marianne"/>
                <w:lang w:eastAsia="fr-FR"/>
              </w:rPr>
              <w:t xml:space="preserve">Organismes ayant participé à l’élaboration du standard CNIG </w:t>
            </w:r>
            <w:r w:rsidR="00504AC5">
              <w:rPr>
                <w:rFonts w:ascii="Marianne" w:hAnsi="Marianne"/>
                <w:lang w:eastAsia="fr-FR"/>
              </w:rPr>
              <w:t>D</w:t>
            </w:r>
            <w:r>
              <w:rPr>
                <w:rFonts w:ascii="Marianne" w:hAnsi="Marianne"/>
                <w:lang w:eastAsia="fr-FR"/>
              </w:rPr>
              <w:t xml:space="preserve">essertes pour le transport de bois </w:t>
            </w:r>
            <w:r w:rsidR="00E13F0B">
              <w:rPr>
                <w:rFonts w:ascii="Marianne" w:hAnsi="Marianne"/>
                <w:lang w:eastAsia="fr-FR"/>
              </w:rPr>
              <w:t>et</w:t>
            </w:r>
            <w:r>
              <w:rPr>
                <w:rFonts w:ascii="Marianne" w:hAnsi="Marianne"/>
                <w:lang w:eastAsia="fr-FR"/>
              </w:rPr>
              <w:t xml:space="preserve"> notamment</w:t>
            </w:r>
            <w:r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Marianne" w:hAnsi="Marianne"/>
                <w:lang w:eastAsia="fr-FR"/>
              </w:rPr>
              <w:t>:</w:t>
            </w:r>
          </w:p>
          <w:p w14:paraId="2C4ECF9F" w14:textId="327B58D7" w:rsidR="0093474C" w:rsidRDefault="00606ED2" w:rsidP="00606ED2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ascii="Marianne" w:hAnsi="Marianne"/>
                <w:lang w:eastAsia="fr-FR"/>
              </w:rPr>
            </w:pPr>
            <w:r w:rsidRPr="00606ED2">
              <w:rPr>
                <w:rFonts w:ascii="Marianne" w:hAnsi="Marianne"/>
                <w:lang w:eastAsia="fr-FR"/>
              </w:rPr>
              <w:t>Des transporteurs de bois et leur</w:t>
            </w:r>
            <w:r>
              <w:rPr>
                <w:rFonts w:ascii="Marianne" w:hAnsi="Marianne"/>
                <w:lang w:eastAsia="fr-FR"/>
              </w:rPr>
              <w:t>s</w:t>
            </w:r>
            <w:r w:rsidRPr="00606ED2">
              <w:rPr>
                <w:rFonts w:ascii="Marianne" w:hAnsi="Marianne"/>
                <w:lang w:eastAsia="fr-FR"/>
              </w:rPr>
              <w:t xml:space="preserve"> représentant</w:t>
            </w:r>
            <w:r>
              <w:rPr>
                <w:rFonts w:ascii="Marianne" w:hAnsi="Marianne"/>
                <w:lang w:eastAsia="fr-FR"/>
              </w:rPr>
              <w:t>s</w:t>
            </w:r>
          </w:p>
          <w:p w14:paraId="4A8C5F29" w14:textId="3FC645A9" w:rsidR="00606ED2" w:rsidRPr="00606ED2" w:rsidRDefault="00606ED2" w:rsidP="00606ED2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L’ONF, l</w:t>
            </w:r>
            <w:r w:rsidRPr="00606ED2">
              <w:rPr>
                <w:rFonts w:ascii="Marianne" w:hAnsi="Marianne"/>
                <w:lang w:eastAsia="fr-FR"/>
              </w:rPr>
              <w:t>e CNPF</w:t>
            </w:r>
            <w:r>
              <w:rPr>
                <w:rFonts w:ascii="Marianne" w:hAnsi="Marianne"/>
                <w:lang w:eastAsia="fr-FR"/>
              </w:rPr>
              <w:t xml:space="preserve"> et des CRPF</w:t>
            </w:r>
            <w:r w:rsidR="00E13F0B">
              <w:rPr>
                <w:rFonts w:ascii="Marianne" w:hAnsi="Marianne"/>
                <w:lang w:eastAsia="fr-FR"/>
              </w:rPr>
              <w:t xml:space="preserve">, </w:t>
            </w:r>
            <w:proofErr w:type="spellStart"/>
            <w:r w:rsidR="00E13F0B">
              <w:rPr>
                <w:rFonts w:ascii="Marianne" w:hAnsi="Marianne"/>
                <w:lang w:eastAsia="fr-FR"/>
              </w:rPr>
              <w:t>Fransylva</w:t>
            </w:r>
            <w:proofErr w:type="spellEnd"/>
          </w:p>
          <w:p w14:paraId="432A817E" w14:textId="66A98F4A" w:rsidR="00606ED2" w:rsidRDefault="00606ED2" w:rsidP="00606ED2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ascii="Marianne" w:hAnsi="Marianne"/>
                <w:lang w:eastAsia="fr-FR"/>
              </w:rPr>
            </w:pPr>
            <w:r w:rsidRPr="00606ED2">
              <w:rPr>
                <w:rFonts w:ascii="Marianne" w:hAnsi="Marianne"/>
                <w:lang w:eastAsia="fr-FR"/>
              </w:rPr>
              <w:t xml:space="preserve">Le CRIGE PACA et le GIP </w:t>
            </w:r>
            <w:proofErr w:type="spellStart"/>
            <w:r w:rsidRPr="00606ED2">
              <w:rPr>
                <w:rFonts w:ascii="Marianne" w:hAnsi="Marianne"/>
                <w:lang w:eastAsia="fr-FR"/>
              </w:rPr>
              <w:t>ATGeRi</w:t>
            </w:r>
            <w:proofErr w:type="spellEnd"/>
          </w:p>
          <w:p w14:paraId="11EB024C" w14:textId="2B5C3E4C" w:rsidR="00606ED2" w:rsidRDefault="00606ED2" w:rsidP="00606ED2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ascii="Marianne" w:hAnsi="Marianne"/>
                <w:lang w:eastAsia="fr-FR"/>
              </w:rPr>
            </w:pPr>
            <w:r w:rsidRPr="00606ED2">
              <w:rPr>
                <w:rFonts w:ascii="Marianne" w:hAnsi="Marianne"/>
                <w:lang w:eastAsia="fr-FR"/>
              </w:rPr>
              <w:lastRenderedPageBreak/>
              <w:t>Des Coopératives forestières</w:t>
            </w:r>
          </w:p>
          <w:p w14:paraId="0CCEA3AF" w14:textId="62D7C199" w:rsidR="00606ED2" w:rsidRPr="00606ED2" w:rsidRDefault="00606ED2" w:rsidP="00606ED2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Des DRAAF et des DDT</w:t>
            </w:r>
            <w:r w:rsidR="00504AC5">
              <w:rPr>
                <w:rFonts w:ascii="Marianne" w:hAnsi="Marianne"/>
                <w:lang w:eastAsia="fr-FR"/>
              </w:rPr>
              <w:t>(M)</w:t>
            </w:r>
          </w:p>
          <w:p w14:paraId="73B8CC6A" w14:textId="7C92F1AF" w:rsidR="00F26EF6" w:rsidRPr="0093474C" w:rsidRDefault="00375C4D" w:rsidP="0093474C">
            <w:pPr>
              <w:pStyle w:val="Paragraphedeliste"/>
              <w:numPr>
                <w:ilvl w:val="0"/>
                <w:numId w:val="17"/>
              </w:numPr>
              <w:jc w:val="both"/>
              <w:rPr>
                <w:rFonts w:ascii="Marianne" w:hAnsi="Marianne"/>
                <w:lang w:eastAsia="fr-FR"/>
              </w:rPr>
            </w:pPr>
            <w:r w:rsidRPr="0093474C">
              <w:rPr>
                <w:rFonts w:ascii="Marianne" w:hAnsi="Marianne"/>
                <w:lang w:eastAsia="fr-FR"/>
              </w:rPr>
              <w:t>Les membres des commissions données du CNIG qui souhaitent participer.</w:t>
            </w:r>
          </w:p>
          <w:p w14:paraId="5E633B37" w14:textId="77777777" w:rsidR="00E10339" w:rsidRDefault="00E10339" w:rsidP="002B6EC2">
            <w:pPr>
              <w:rPr>
                <w:rFonts w:ascii="Marianne" w:hAnsi="Marianne"/>
                <w:lang w:eastAsia="fr-FR"/>
              </w:rPr>
            </w:pPr>
          </w:p>
        </w:tc>
      </w:tr>
      <w:tr w:rsidR="00E10339" w14:paraId="5E633B3F" w14:textId="77777777" w:rsidTr="5F99A66B">
        <w:tc>
          <w:tcPr>
            <w:tcW w:w="2835" w:type="dxa"/>
          </w:tcPr>
          <w:p w14:paraId="5E633B39" w14:textId="77777777" w:rsidR="00E10339" w:rsidRDefault="00E10339">
            <w:pPr>
              <w:rPr>
                <w:rFonts w:ascii="Marianne" w:hAnsi="Marianne"/>
                <w:lang w:eastAsia="fr-FR"/>
              </w:rPr>
            </w:pPr>
          </w:p>
          <w:p w14:paraId="5E633B3A" w14:textId="77777777" w:rsidR="00E10339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Livrables </w:t>
            </w:r>
          </w:p>
        </w:tc>
        <w:tc>
          <w:tcPr>
            <w:tcW w:w="7513" w:type="dxa"/>
          </w:tcPr>
          <w:p w14:paraId="33564264" w14:textId="7DA420E9" w:rsidR="00B015D6" w:rsidRPr="00B015D6" w:rsidRDefault="00294E3C" w:rsidP="00B015D6">
            <w:pPr>
              <w:rPr>
                <w:rFonts w:ascii="Marianne" w:hAnsi="Marianne"/>
                <w:lang w:eastAsia="fr-FR"/>
              </w:rPr>
            </w:pPr>
            <w:r w:rsidRPr="00B015D6">
              <w:rPr>
                <w:rFonts w:ascii="Marianne" w:hAnsi="Marianne"/>
                <w:lang w:eastAsia="fr-FR"/>
              </w:rPr>
              <w:t xml:space="preserve">Documents </w:t>
            </w:r>
          </w:p>
          <w:p w14:paraId="13EE7D27" w14:textId="275C862A" w:rsidR="002611B7" w:rsidRDefault="002611B7" w:rsidP="00B015D6">
            <w:pPr>
              <w:pStyle w:val="Paragraphedeliste"/>
              <w:numPr>
                <w:ilvl w:val="0"/>
                <w:numId w:val="9"/>
              </w:numPr>
              <w:rPr>
                <w:rFonts w:ascii="Marianne" w:hAnsi="Marianne"/>
                <w:lang w:eastAsia="fr-FR"/>
              </w:rPr>
            </w:pPr>
            <w:proofErr w:type="gramStart"/>
            <w:r w:rsidRPr="5F99A66B">
              <w:rPr>
                <w:rFonts w:ascii="Marianne" w:hAnsi="Marianne"/>
                <w:lang w:eastAsia="fr-FR"/>
              </w:rPr>
              <w:t>Une v2</w:t>
            </w:r>
            <w:proofErr w:type="gramEnd"/>
            <w:r w:rsidRPr="5F99A66B">
              <w:rPr>
                <w:rFonts w:ascii="Marianne" w:hAnsi="Marianne"/>
                <w:lang w:eastAsia="fr-FR"/>
              </w:rPr>
              <w:t xml:space="preserve"> du standard «</w:t>
            </w:r>
            <w:r w:rsidRPr="5F99A66B">
              <w:rPr>
                <w:rFonts w:ascii="Calibri" w:hAnsi="Calibri" w:cs="Calibri"/>
                <w:lang w:eastAsia="fr-FR"/>
              </w:rPr>
              <w:t> </w:t>
            </w:r>
            <w:r w:rsidRPr="5F99A66B">
              <w:rPr>
                <w:rFonts w:ascii="Marianne" w:hAnsi="Marianne"/>
                <w:lang w:eastAsia="fr-FR"/>
              </w:rPr>
              <w:t>Dessertes pour le transport de bois</w:t>
            </w:r>
            <w:r w:rsidRPr="5F99A66B">
              <w:rPr>
                <w:rFonts w:ascii="Calibri" w:hAnsi="Calibri" w:cs="Calibri"/>
                <w:lang w:eastAsia="fr-FR"/>
              </w:rPr>
              <w:t> </w:t>
            </w:r>
            <w:r w:rsidRPr="5F99A66B">
              <w:rPr>
                <w:rFonts w:ascii="Marianne" w:hAnsi="Marianne"/>
                <w:lang w:eastAsia="fr-FR"/>
              </w:rPr>
              <w:t xml:space="preserve">» (qui pourrait </w:t>
            </w:r>
            <w:r w:rsidR="009E1761">
              <w:rPr>
                <w:rFonts w:ascii="Marianne" w:hAnsi="Marianne"/>
                <w:lang w:eastAsia="fr-FR"/>
              </w:rPr>
              <w:t>changer de nom afin d’intégrer les nouveaux besoins)</w:t>
            </w:r>
          </w:p>
          <w:p w14:paraId="7D41ED7A" w14:textId="479BD2D2" w:rsidR="00847DDB" w:rsidRDefault="00847DDB" w:rsidP="00BE5E6E">
            <w:pPr>
              <w:pStyle w:val="Paragraphedeliste"/>
              <w:numPr>
                <w:ilvl w:val="0"/>
                <w:numId w:val="9"/>
              </w:num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Un modèle </w:t>
            </w:r>
            <w:r w:rsidR="004F232B">
              <w:rPr>
                <w:rFonts w:ascii="Marianne" w:hAnsi="Marianne"/>
                <w:lang w:eastAsia="fr-FR"/>
              </w:rPr>
              <w:t>conceptuel de donnée</w:t>
            </w:r>
            <w:r w:rsidR="002611B7">
              <w:rPr>
                <w:rFonts w:ascii="Marianne" w:hAnsi="Marianne"/>
                <w:lang w:eastAsia="fr-FR"/>
              </w:rPr>
              <w:t>s</w:t>
            </w:r>
            <w:r w:rsidR="004013CE">
              <w:rPr>
                <w:rFonts w:ascii="Marianne" w:hAnsi="Marianne"/>
                <w:lang w:eastAsia="fr-FR"/>
              </w:rPr>
              <w:t xml:space="preserve"> </w:t>
            </w:r>
          </w:p>
          <w:p w14:paraId="068D9A32" w14:textId="171A5AA2" w:rsidR="009E1761" w:rsidRDefault="004F232B" w:rsidP="009E1761">
            <w:pPr>
              <w:pStyle w:val="Paragraphedeliste"/>
              <w:numPr>
                <w:ilvl w:val="0"/>
                <w:numId w:val="9"/>
              </w:num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>Un schéma</w:t>
            </w:r>
          </w:p>
          <w:p w14:paraId="6913B1CB" w14:textId="77777777" w:rsidR="009E1761" w:rsidRDefault="009E1761" w:rsidP="009E1761">
            <w:pPr>
              <w:pStyle w:val="Paragraphedeliste"/>
              <w:rPr>
                <w:rFonts w:ascii="Marianne" w:hAnsi="Marianne"/>
                <w:lang w:eastAsia="fr-FR"/>
              </w:rPr>
            </w:pPr>
          </w:p>
          <w:p w14:paraId="0829DD61" w14:textId="77777777" w:rsidR="00A45389" w:rsidRDefault="00294E3C" w:rsidP="00B015D6">
            <w:pPr>
              <w:rPr>
                <w:rFonts w:ascii="Marianne" w:hAnsi="Marianne"/>
                <w:lang w:eastAsia="fr-FR"/>
              </w:rPr>
            </w:pPr>
            <w:r w:rsidRPr="009E1761">
              <w:rPr>
                <w:rFonts w:ascii="Marianne" w:hAnsi="Marianne"/>
                <w:lang w:eastAsia="fr-FR"/>
              </w:rPr>
              <w:t>Suivi du GT</w:t>
            </w:r>
            <w:r w:rsidRPr="009E1761">
              <w:rPr>
                <w:rFonts w:ascii="Calibri" w:hAnsi="Calibri" w:cs="Calibri"/>
                <w:lang w:eastAsia="fr-FR"/>
              </w:rPr>
              <w:t> </w:t>
            </w:r>
            <w:r w:rsidRPr="009E1761">
              <w:rPr>
                <w:rFonts w:ascii="Marianne" w:hAnsi="Marianne"/>
                <w:lang w:eastAsia="fr-FR"/>
              </w:rPr>
              <w:t xml:space="preserve">: </w:t>
            </w:r>
            <w:r w:rsidR="000C620E" w:rsidRPr="009E1761">
              <w:rPr>
                <w:rFonts w:ascii="Marianne" w:hAnsi="Marianne"/>
                <w:lang w:eastAsia="fr-FR"/>
              </w:rPr>
              <w:t>comptes-rendus</w:t>
            </w:r>
            <w:r w:rsidRPr="009E1761">
              <w:rPr>
                <w:rFonts w:ascii="Marianne" w:hAnsi="Marianne"/>
                <w:lang w:eastAsia="fr-FR"/>
              </w:rPr>
              <w:t xml:space="preserve"> de réunions</w:t>
            </w:r>
            <w:r w:rsidR="00B916D8" w:rsidRPr="009E1761">
              <w:rPr>
                <w:rFonts w:ascii="Marianne" w:hAnsi="Marianne"/>
                <w:lang w:eastAsia="fr-FR"/>
              </w:rPr>
              <w:t xml:space="preserve"> </w:t>
            </w:r>
            <w:r w:rsidR="009E1761">
              <w:rPr>
                <w:rFonts w:ascii="Marianne" w:hAnsi="Marianne"/>
                <w:lang w:eastAsia="fr-FR"/>
              </w:rPr>
              <w:t xml:space="preserve">disponible sur la page CNIG dédiée au GT </w:t>
            </w:r>
            <w:r w:rsidR="00A45389" w:rsidRPr="00B015D6">
              <w:rPr>
                <w:rFonts w:ascii="Marianne" w:hAnsi="Marianne"/>
                <w:lang w:eastAsia="fr-FR"/>
              </w:rPr>
              <w:t>(</w:t>
            </w:r>
            <w:r w:rsidR="00A45389" w:rsidRPr="00A45389">
              <w:rPr>
                <w:rFonts w:ascii="Marianne" w:hAnsi="Marianne"/>
                <w:lang w:eastAsia="fr-FR"/>
              </w:rPr>
              <w:t>ce nombre et cette liste pourront être aju</w:t>
            </w:r>
            <w:r w:rsidR="00A45389">
              <w:rPr>
                <w:rFonts w:ascii="Marianne" w:hAnsi="Marianne"/>
                <w:lang w:eastAsia="fr-FR"/>
              </w:rPr>
              <w:t>s</w:t>
            </w:r>
            <w:r w:rsidR="00A45389" w:rsidRPr="00A45389">
              <w:rPr>
                <w:rFonts w:ascii="Marianne" w:hAnsi="Marianne"/>
                <w:lang w:eastAsia="fr-FR"/>
              </w:rPr>
              <w:t>tés par le GT</w:t>
            </w:r>
            <w:r w:rsidR="00A45389" w:rsidRPr="00B015D6">
              <w:rPr>
                <w:rFonts w:ascii="Marianne" w:hAnsi="Marianne"/>
                <w:lang w:eastAsia="fr-FR"/>
              </w:rPr>
              <w:t>)</w:t>
            </w:r>
          </w:p>
          <w:p w14:paraId="5E633B3E" w14:textId="034BA5F2" w:rsidR="009E1761" w:rsidRPr="00B015D6" w:rsidRDefault="009E1761" w:rsidP="00B015D6">
            <w:pPr>
              <w:rPr>
                <w:rFonts w:ascii="Marianne" w:hAnsi="Marianne"/>
                <w:lang w:eastAsia="fr-FR"/>
              </w:rPr>
            </w:pPr>
          </w:p>
        </w:tc>
      </w:tr>
      <w:tr w:rsidR="00E10339" w14:paraId="5E633B47" w14:textId="77777777" w:rsidTr="5F99A66B">
        <w:tc>
          <w:tcPr>
            <w:tcW w:w="2835" w:type="dxa"/>
          </w:tcPr>
          <w:p w14:paraId="151C1EDB" w14:textId="77777777" w:rsidR="00904CBC" w:rsidRDefault="00896E6F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 </w:t>
            </w:r>
          </w:p>
          <w:p w14:paraId="5E633B41" w14:textId="7F770C34" w:rsidR="00E10339" w:rsidRDefault="00904CBC">
            <w:pPr>
              <w:rPr>
                <w:rFonts w:ascii="Marianne" w:hAnsi="Marianne"/>
                <w:lang w:eastAsia="fr-FR"/>
              </w:rPr>
            </w:pPr>
            <w:r>
              <w:rPr>
                <w:rStyle w:val="normaltextrun"/>
                <w:rFonts w:ascii="Marianne" w:hAnsi="Marianne"/>
                <w:color w:val="000000"/>
                <w:shd w:val="clear" w:color="auto" w:fill="FFFFFF"/>
              </w:rPr>
              <w:t>Plan de travail prévisionnel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513" w:type="dxa"/>
          </w:tcPr>
          <w:p w14:paraId="01BDC635" w14:textId="7A8E3E27" w:rsidR="00D14A91" w:rsidRPr="009E1761" w:rsidRDefault="00D14A91" w:rsidP="009E1761">
            <w:p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>Réunions</w:t>
            </w:r>
          </w:p>
          <w:p w14:paraId="153C113D" w14:textId="7A8315E2" w:rsidR="00294E3C" w:rsidRPr="009E1761" w:rsidRDefault="00D14A91" w:rsidP="009E1761">
            <w:pPr>
              <w:pStyle w:val="Paragraphedeliste"/>
              <w:numPr>
                <w:ilvl w:val="0"/>
                <w:numId w:val="9"/>
              </w:num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>Une r</w:t>
            </w:r>
            <w:r w:rsidR="006F740D" w:rsidRPr="009E1761">
              <w:rPr>
                <w:rFonts w:ascii="Marianne" w:hAnsi="Marianne"/>
                <w:bCs/>
                <w:lang w:eastAsia="fr-FR"/>
              </w:rPr>
              <w:t xml:space="preserve">éunion </w:t>
            </w:r>
            <w:r w:rsidRPr="009E1761">
              <w:rPr>
                <w:rFonts w:ascii="Marianne" w:hAnsi="Marianne"/>
                <w:bCs/>
                <w:lang w:eastAsia="fr-FR"/>
              </w:rPr>
              <w:t>préparatoire</w:t>
            </w:r>
            <w:r w:rsidR="006F740D" w:rsidRPr="009E1761">
              <w:rPr>
                <w:rFonts w:ascii="Calibri" w:hAnsi="Calibri" w:cs="Calibri"/>
                <w:bCs/>
                <w:lang w:eastAsia="fr-FR"/>
              </w:rPr>
              <w:t> </w:t>
            </w:r>
            <w:r w:rsidR="00554836" w:rsidRPr="009E1761">
              <w:rPr>
                <w:rFonts w:ascii="Marianne" w:hAnsi="Marianne"/>
                <w:bCs/>
                <w:lang w:eastAsia="fr-FR"/>
              </w:rPr>
              <w:t xml:space="preserve">avec les acteurs de la thématique </w:t>
            </w:r>
            <w:r w:rsidRPr="009E1761">
              <w:rPr>
                <w:rFonts w:ascii="Marianne" w:hAnsi="Marianne"/>
                <w:bCs/>
                <w:lang w:eastAsia="fr-FR"/>
              </w:rPr>
              <w:t>DFCI</w:t>
            </w:r>
            <w:r w:rsidR="00554836" w:rsidRPr="009E1761">
              <w:rPr>
                <w:rFonts w:ascii="Marianne" w:hAnsi="Marianne"/>
                <w:bCs/>
                <w:lang w:eastAsia="fr-FR"/>
              </w:rPr>
              <w:t xml:space="preserve"> uniquement </w:t>
            </w:r>
            <w:r w:rsidRPr="009E1761">
              <w:rPr>
                <w:rFonts w:ascii="Marianne" w:hAnsi="Marianne"/>
                <w:bCs/>
                <w:lang w:eastAsia="fr-FR"/>
              </w:rPr>
              <w:t xml:space="preserve">a eu lieu </w:t>
            </w:r>
            <w:r w:rsidR="00554836" w:rsidRPr="009E1761">
              <w:rPr>
                <w:rFonts w:ascii="Marianne" w:hAnsi="Marianne"/>
                <w:bCs/>
                <w:lang w:eastAsia="fr-FR"/>
              </w:rPr>
              <w:t>le 15/10/2024</w:t>
            </w:r>
          </w:p>
          <w:p w14:paraId="3D80727A" w14:textId="3FD8C0F5" w:rsidR="009E1761" w:rsidRPr="009E1761" w:rsidRDefault="009E1761" w:rsidP="009E1761">
            <w:pPr>
              <w:pStyle w:val="Paragraphedeliste"/>
              <w:numPr>
                <w:ilvl w:val="0"/>
                <w:numId w:val="9"/>
              </w:num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>Réunion plénière de lancement des travaux le 06/02/2025</w:t>
            </w:r>
          </w:p>
          <w:p w14:paraId="7A36E1A2" w14:textId="77777777" w:rsidR="009E1761" w:rsidRPr="009E1761" w:rsidRDefault="009E1761" w:rsidP="009E1761">
            <w:pPr>
              <w:spacing w:before="113" w:after="170"/>
              <w:rPr>
                <w:rFonts w:ascii="Marianne" w:hAnsi="Marianne"/>
                <w:bCs/>
                <w:lang w:eastAsia="fr-FR"/>
              </w:rPr>
            </w:pPr>
          </w:p>
          <w:p w14:paraId="5E633B43" w14:textId="721DBF0A" w:rsidR="00E10339" w:rsidRPr="009E1761" w:rsidRDefault="00294E3C" w:rsidP="009E1761">
            <w:p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>Etapes et jalons</w:t>
            </w:r>
          </w:p>
          <w:p w14:paraId="7133C528" w14:textId="59ACDD99" w:rsidR="00EC13F3" w:rsidRPr="009E1761" w:rsidRDefault="00EC13F3" w:rsidP="00EC13F3">
            <w:pPr>
              <w:pStyle w:val="Paragraphedeliste"/>
              <w:numPr>
                <w:ilvl w:val="0"/>
                <w:numId w:val="9"/>
              </w:num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 xml:space="preserve">Travail sur la couche voies </w:t>
            </w:r>
            <w:r w:rsidR="009E1761" w:rsidRPr="009E1761">
              <w:rPr>
                <w:rFonts w:ascii="Marianne" w:hAnsi="Marianne"/>
                <w:bCs/>
                <w:lang w:eastAsia="fr-FR"/>
              </w:rPr>
              <w:t>(</w:t>
            </w:r>
            <w:r w:rsidRPr="009E1761">
              <w:rPr>
                <w:rFonts w:ascii="Marianne" w:hAnsi="Marianne"/>
                <w:bCs/>
                <w:lang w:eastAsia="fr-FR"/>
              </w:rPr>
              <w:t>linéaire</w:t>
            </w:r>
            <w:r w:rsidR="009E1761" w:rsidRPr="009E1761">
              <w:rPr>
                <w:rFonts w:ascii="Marianne" w:hAnsi="Marianne"/>
                <w:bCs/>
                <w:lang w:eastAsia="fr-FR"/>
              </w:rPr>
              <w:t>)</w:t>
            </w:r>
          </w:p>
          <w:p w14:paraId="29199FAE" w14:textId="0F2EEEAA" w:rsidR="00EC13F3" w:rsidRPr="009E1761" w:rsidRDefault="00EC13F3" w:rsidP="00EC13F3">
            <w:pPr>
              <w:pStyle w:val="Paragraphedeliste"/>
              <w:numPr>
                <w:ilvl w:val="0"/>
                <w:numId w:val="9"/>
              </w:num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 xml:space="preserve">Couche </w:t>
            </w:r>
            <w:r w:rsidR="009E1761" w:rsidRPr="009E1761">
              <w:rPr>
                <w:rFonts w:ascii="Marianne" w:hAnsi="Marianne"/>
                <w:bCs/>
                <w:lang w:eastAsia="fr-FR"/>
              </w:rPr>
              <w:t>Equipements</w:t>
            </w:r>
            <w:r w:rsidRPr="009E1761">
              <w:rPr>
                <w:rFonts w:ascii="Marianne" w:hAnsi="Marianne"/>
                <w:bCs/>
                <w:lang w:eastAsia="fr-FR"/>
              </w:rPr>
              <w:t xml:space="preserve"> </w:t>
            </w:r>
            <w:r w:rsidR="009E1761" w:rsidRPr="009E1761">
              <w:rPr>
                <w:rFonts w:ascii="Marianne" w:hAnsi="Marianne"/>
                <w:bCs/>
                <w:lang w:eastAsia="fr-FR"/>
              </w:rPr>
              <w:t>(</w:t>
            </w:r>
            <w:r w:rsidRPr="009E1761">
              <w:rPr>
                <w:rFonts w:ascii="Marianne" w:hAnsi="Marianne"/>
                <w:bCs/>
                <w:lang w:eastAsia="fr-FR"/>
              </w:rPr>
              <w:t>ponctuel</w:t>
            </w:r>
            <w:r w:rsidR="009E1761" w:rsidRPr="009E1761">
              <w:rPr>
                <w:rFonts w:ascii="Marianne" w:hAnsi="Marianne"/>
                <w:bCs/>
                <w:lang w:eastAsia="fr-FR"/>
              </w:rPr>
              <w:t>)</w:t>
            </w:r>
          </w:p>
          <w:p w14:paraId="55EBE36E" w14:textId="77777777" w:rsidR="009E1761" w:rsidRPr="009E1761" w:rsidRDefault="00EC13F3" w:rsidP="00EC13F3">
            <w:pPr>
              <w:pStyle w:val="Paragraphedeliste"/>
              <w:numPr>
                <w:ilvl w:val="0"/>
                <w:numId w:val="9"/>
              </w:num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 xml:space="preserve">Couche </w:t>
            </w:r>
            <w:r w:rsidR="009E1761" w:rsidRPr="009E1761">
              <w:rPr>
                <w:rFonts w:ascii="Marianne" w:hAnsi="Marianne"/>
                <w:bCs/>
                <w:lang w:eastAsia="fr-FR"/>
              </w:rPr>
              <w:t>contraintes (ponctuel)</w:t>
            </w:r>
          </w:p>
          <w:p w14:paraId="4F3DED2B" w14:textId="1686A329" w:rsidR="00EC13F3" w:rsidRPr="009E1761" w:rsidRDefault="009E1761" w:rsidP="00EC13F3">
            <w:pPr>
              <w:pStyle w:val="Paragraphedeliste"/>
              <w:numPr>
                <w:ilvl w:val="0"/>
                <w:numId w:val="9"/>
              </w:num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 xml:space="preserve">Couche </w:t>
            </w:r>
            <w:r w:rsidR="00EC13F3" w:rsidRPr="009E1761">
              <w:rPr>
                <w:rFonts w:ascii="Marianne" w:hAnsi="Marianne"/>
                <w:bCs/>
                <w:lang w:eastAsia="fr-FR"/>
              </w:rPr>
              <w:t>point</w:t>
            </w:r>
            <w:r w:rsidRPr="009E1761">
              <w:rPr>
                <w:rFonts w:ascii="Marianne" w:hAnsi="Marianne"/>
                <w:bCs/>
                <w:lang w:eastAsia="fr-FR"/>
              </w:rPr>
              <w:t>s</w:t>
            </w:r>
            <w:r w:rsidR="00EC13F3" w:rsidRPr="009E1761">
              <w:rPr>
                <w:rFonts w:ascii="Marianne" w:hAnsi="Marianne"/>
                <w:bCs/>
                <w:lang w:eastAsia="fr-FR"/>
              </w:rPr>
              <w:t xml:space="preserve"> d’eau </w:t>
            </w:r>
            <w:r w:rsidRPr="009E1761">
              <w:rPr>
                <w:rFonts w:ascii="Marianne" w:hAnsi="Marianne"/>
                <w:bCs/>
                <w:lang w:eastAsia="fr-FR"/>
              </w:rPr>
              <w:t>(</w:t>
            </w:r>
            <w:r w:rsidR="00EC13F3" w:rsidRPr="009E1761">
              <w:rPr>
                <w:rFonts w:ascii="Marianne" w:hAnsi="Marianne"/>
                <w:bCs/>
                <w:lang w:eastAsia="fr-FR"/>
              </w:rPr>
              <w:t>ponctuel</w:t>
            </w:r>
            <w:r w:rsidRPr="009E1761">
              <w:rPr>
                <w:rFonts w:ascii="Marianne" w:hAnsi="Marianne"/>
                <w:bCs/>
                <w:lang w:eastAsia="fr-FR"/>
              </w:rPr>
              <w:t>)</w:t>
            </w:r>
          </w:p>
          <w:p w14:paraId="462E2699" w14:textId="77777777" w:rsidR="009E1761" w:rsidRPr="009E1761" w:rsidRDefault="009E1761" w:rsidP="009E1761">
            <w:pPr>
              <w:pStyle w:val="Paragraphedeliste"/>
              <w:spacing w:before="113" w:after="170"/>
              <w:rPr>
                <w:rFonts w:ascii="Marianne" w:hAnsi="Marianne"/>
                <w:bCs/>
                <w:lang w:eastAsia="fr-FR"/>
              </w:rPr>
            </w:pPr>
          </w:p>
          <w:p w14:paraId="337B2075" w14:textId="77777777" w:rsidR="00E10339" w:rsidRDefault="00294E3C" w:rsidP="009E1761">
            <w:pPr>
              <w:spacing w:before="113" w:after="170"/>
              <w:rPr>
                <w:rFonts w:ascii="Marianne" w:hAnsi="Marianne"/>
                <w:lang w:eastAsia="fr-FR"/>
              </w:rPr>
            </w:pPr>
            <w:r w:rsidRPr="009E1761">
              <w:rPr>
                <w:rFonts w:ascii="Marianne" w:hAnsi="Marianne"/>
                <w:lang w:eastAsia="fr-FR"/>
              </w:rPr>
              <w:t>Durée prévisionnelle du GT</w:t>
            </w:r>
            <w:r w:rsidR="00EC13F3" w:rsidRPr="009E1761">
              <w:rPr>
                <w:rFonts w:ascii="Calibri" w:hAnsi="Calibri" w:cs="Calibri"/>
                <w:lang w:eastAsia="fr-FR"/>
              </w:rPr>
              <w:t> </w:t>
            </w:r>
            <w:r w:rsidR="00EC13F3" w:rsidRPr="009E1761">
              <w:rPr>
                <w:rFonts w:ascii="Marianne" w:hAnsi="Marianne"/>
                <w:lang w:eastAsia="fr-FR"/>
              </w:rPr>
              <w:t xml:space="preserve">: 6 mois </w:t>
            </w:r>
            <w:r w:rsidR="00EC13F3" w:rsidRPr="009E1761">
              <w:rPr>
                <w:rFonts w:ascii="Marianne" w:hAnsi="Marianne" w:cs="Marianne"/>
                <w:lang w:eastAsia="fr-FR"/>
              </w:rPr>
              <w:t>à</w:t>
            </w:r>
            <w:r w:rsidR="00EC13F3" w:rsidRPr="009E1761">
              <w:rPr>
                <w:rFonts w:ascii="Marianne" w:hAnsi="Marianne"/>
                <w:lang w:eastAsia="fr-FR"/>
              </w:rPr>
              <w:t xml:space="preserve"> un an</w:t>
            </w:r>
          </w:p>
          <w:p w14:paraId="5E633B46" w14:textId="491E8903" w:rsidR="009E1761" w:rsidRPr="009E1761" w:rsidRDefault="009E1761" w:rsidP="009E1761">
            <w:pPr>
              <w:spacing w:before="113" w:after="170"/>
              <w:rPr>
                <w:rFonts w:ascii="Marianne" w:hAnsi="Marianne"/>
                <w:lang w:eastAsia="fr-FR"/>
              </w:rPr>
            </w:pPr>
          </w:p>
        </w:tc>
      </w:tr>
      <w:tr w:rsidR="00294E3C" w14:paraId="65AB11D3" w14:textId="77777777" w:rsidTr="5F99A66B">
        <w:tc>
          <w:tcPr>
            <w:tcW w:w="2835" w:type="dxa"/>
          </w:tcPr>
          <w:p w14:paraId="01A2444F" w14:textId="1D3F9A3D" w:rsidR="00294E3C" w:rsidRDefault="00294E3C">
            <w:pPr>
              <w:rPr>
                <w:rFonts w:ascii="Marianne" w:hAnsi="Marianne"/>
                <w:lang w:eastAsia="fr-FR"/>
              </w:rPr>
            </w:pPr>
            <w:r>
              <w:rPr>
                <w:rFonts w:ascii="Marianne" w:hAnsi="Marianne"/>
                <w:lang w:eastAsia="fr-FR"/>
              </w:rPr>
              <w:t xml:space="preserve">Page du site </w:t>
            </w:r>
          </w:p>
        </w:tc>
        <w:tc>
          <w:tcPr>
            <w:tcW w:w="7513" w:type="dxa"/>
          </w:tcPr>
          <w:p w14:paraId="49232E11" w14:textId="7FC71134" w:rsidR="00554836" w:rsidRPr="009E1761" w:rsidRDefault="00294E3C">
            <w:pPr>
              <w:spacing w:before="113" w:after="170"/>
              <w:rPr>
                <w:rFonts w:ascii="Marianne" w:hAnsi="Marianne"/>
                <w:bCs/>
                <w:lang w:eastAsia="fr-FR"/>
              </w:rPr>
            </w:pPr>
            <w:r w:rsidRPr="009E1761">
              <w:rPr>
                <w:rFonts w:ascii="Marianne" w:hAnsi="Marianne"/>
                <w:bCs/>
                <w:lang w:eastAsia="fr-FR"/>
              </w:rPr>
              <w:t xml:space="preserve">Lien vers la </w:t>
            </w:r>
            <w:hyperlink r:id="rId15" w:history="1">
              <w:r w:rsidRPr="009E1761">
                <w:rPr>
                  <w:rStyle w:val="Lienhypertexte"/>
                  <w:rFonts w:ascii="Marianne" w:hAnsi="Marianne"/>
                  <w:bCs/>
                  <w:lang w:eastAsia="fr-FR"/>
                </w:rPr>
                <w:t>page du GT sur le site du CNIG</w:t>
              </w:r>
            </w:hyperlink>
            <w:r w:rsidRPr="009E1761">
              <w:rPr>
                <w:rFonts w:ascii="Marianne" w:hAnsi="Marianne"/>
                <w:bCs/>
                <w:lang w:eastAsia="fr-FR"/>
              </w:rPr>
              <w:t xml:space="preserve"> </w:t>
            </w:r>
          </w:p>
        </w:tc>
      </w:tr>
    </w:tbl>
    <w:p w14:paraId="5E633B48" w14:textId="77777777" w:rsidR="00E10339" w:rsidRDefault="00896E6F">
      <w:r>
        <w:rPr>
          <w:rFonts w:ascii="Marianne" w:hAnsi="Marianne"/>
          <w:lang w:eastAsia="fr-FR"/>
        </w:rPr>
        <w:br w:type="textWrapping" w:clear="all"/>
      </w:r>
    </w:p>
    <w:sectPr w:rsidR="00E1033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FDA9" w14:textId="77777777" w:rsidR="007C4182" w:rsidRDefault="007C4182">
      <w:pPr>
        <w:spacing w:after="0" w:line="240" w:lineRule="auto"/>
      </w:pPr>
      <w:r>
        <w:separator/>
      </w:r>
    </w:p>
  </w:endnote>
  <w:endnote w:type="continuationSeparator" w:id="0">
    <w:p w14:paraId="298E851F" w14:textId="77777777" w:rsidR="007C4182" w:rsidRDefault="007C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1943" w14:textId="77777777" w:rsidR="007C4182" w:rsidRDefault="007C4182">
      <w:pPr>
        <w:spacing w:after="0" w:line="240" w:lineRule="auto"/>
      </w:pPr>
      <w:r>
        <w:separator/>
      </w:r>
    </w:p>
  </w:footnote>
  <w:footnote w:type="continuationSeparator" w:id="0">
    <w:p w14:paraId="2113B43C" w14:textId="77777777" w:rsidR="007C4182" w:rsidRDefault="007C4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3B54" w14:textId="77777777" w:rsidR="00E10339" w:rsidRDefault="00E103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10D6"/>
    <w:multiLevelType w:val="hybridMultilevel"/>
    <w:tmpl w:val="42C04252"/>
    <w:lvl w:ilvl="0" w:tplc="B8E82A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2ECE0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09A3F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672098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B0DF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0DCBD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67C81A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DC45D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8C4799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0CD0B9"/>
    <w:multiLevelType w:val="hybridMultilevel"/>
    <w:tmpl w:val="3D98454A"/>
    <w:lvl w:ilvl="0" w:tplc="B606B0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C41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E7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E9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84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C5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4C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85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46F4"/>
    <w:multiLevelType w:val="hybridMultilevel"/>
    <w:tmpl w:val="6B6475D2"/>
    <w:lvl w:ilvl="0" w:tplc="8AFE9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A88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D6C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C2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440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AD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1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21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22E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5D6"/>
    <w:multiLevelType w:val="hybridMultilevel"/>
    <w:tmpl w:val="3564AEBE"/>
    <w:lvl w:ilvl="0" w:tplc="5948B4A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9EA86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894D3A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20C88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28FE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054E6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926345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A608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0606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8440F50"/>
    <w:multiLevelType w:val="hybridMultilevel"/>
    <w:tmpl w:val="573C3308"/>
    <w:lvl w:ilvl="0" w:tplc="31760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B2BC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FB85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E018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2ACE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805D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86AE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129C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F66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5FE0"/>
    <w:multiLevelType w:val="hybridMultilevel"/>
    <w:tmpl w:val="B79A2D7E"/>
    <w:lvl w:ilvl="0" w:tplc="404ACE1C">
      <w:numFmt w:val="bullet"/>
      <w:lvlText w:val="-"/>
      <w:lvlJc w:val="left"/>
      <w:pPr>
        <w:ind w:left="720" w:hanging="360"/>
      </w:pPr>
      <w:rPr>
        <w:rFonts w:ascii="Marianne" w:eastAsiaTheme="minorHAnsi" w:hAnsi="Mariann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864AD"/>
    <w:multiLevelType w:val="hybridMultilevel"/>
    <w:tmpl w:val="38D0CB34"/>
    <w:lvl w:ilvl="0" w:tplc="3392D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0D38E">
      <w:start w:val="1"/>
      <w:numFmt w:val="lowerLetter"/>
      <w:lvlText w:val="%2."/>
      <w:lvlJc w:val="left"/>
      <w:pPr>
        <w:ind w:left="1440" w:hanging="360"/>
      </w:pPr>
    </w:lvl>
    <w:lvl w:ilvl="2" w:tplc="93D86C06">
      <w:start w:val="1"/>
      <w:numFmt w:val="lowerRoman"/>
      <w:lvlText w:val="%3."/>
      <w:lvlJc w:val="right"/>
      <w:pPr>
        <w:ind w:left="2160" w:hanging="180"/>
      </w:pPr>
    </w:lvl>
    <w:lvl w:ilvl="3" w:tplc="B7EC6D8E">
      <w:start w:val="1"/>
      <w:numFmt w:val="decimal"/>
      <w:lvlText w:val="%4."/>
      <w:lvlJc w:val="left"/>
      <w:pPr>
        <w:ind w:left="2880" w:hanging="360"/>
      </w:pPr>
    </w:lvl>
    <w:lvl w:ilvl="4" w:tplc="74765874">
      <w:start w:val="1"/>
      <w:numFmt w:val="lowerLetter"/>
      <w:lvlText w:val="%5."/>
      <w:lvlJc w:val="left"/>
      <w:pPr>
        <w:ind w:left="3600" w:hanging="360"/>
      </w:pPr>
    </w:lvl>
    <w:lvl w:ilvl="5" w:tplc="CFC2D462">
      <w:start w:val="1"/>
      <w:numFmt w:val="lowerRoman"/>
      <w:lvlText w:val="%6."/>
      <w:lvlJc w:val="right"/>
      <w:pPr>
        <w:ind w:left="4320" w:hanging="180"/>
      </w:pPr>
    </w:lvl>
    <w:lvl w:ilvl="6" w:tplc="41C82B18">
      <w:start w:val="1"/>
      <w:numFmt w:val="decimal"/>
      <w:lvlText w:val="%7."/>
      <w:lvlJc w:val="left"/>
      <w:pPr>
        <w:ind w:left="5040" w:hanging="360"/>
      </w:pPr>
    </w:lvl>
    <w:lvl w:ilvl="7" w:tplc="7EDAD9D6">
      <w:start w:val="1"/>
      <w:numFmt w:val="lowerLetter"/>
      <w:lvlText w:val="%8."/>
      <w:lvlJc w:val="left"/>
      <w:pPr>
        <w:ind w:left="5760" w:hanging="360"/>
      </w:pPr>
    </w:lvl>
    <w:lvl w:ilvl="8" w:tplc="777402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62F2A"/>
    <w:multiLevelType w:val="hybridMultilevel"/>
    <w:tmpl w:val="201C1AF8"/>
    <w:lvl w:ilvl="0" w:tplc="1CBA6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ECA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BC1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C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0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E82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2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63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46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51D67"/>
    <w:multiLevelType w:val="hybridMultilevel"/>
    <w:tmpl w:val="6CC6724A"/>
    <w:lvl w:ilvl="0" w:tplc="E0D00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808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25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6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4A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83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EB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263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1C1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2090"/>
    <w:multiLevelType w:val="hybridMultilevel"/>
    <w:tmpl w:val="F4ECBF22"/>
    <w:lvl w:ilvl="0" w:tplc="F77CD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6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2C3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D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436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08E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AB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8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8A4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01DF9"/>
    <w:multiLevelType w:val="hybridMultilevel"/>
    <w:tmpl w:val="8E8E45CE"/>
    <w:lvl w:ilvl="0" w:tplc="97E6E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A42C1"/>
    <w:multiLevelType w:val="hybridMultilevel"/>
    <w:tmpl w:val="D58CE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3686A"/>
    <w:multiLevelType w:val="hybridMultilevel"/>
    <w:tmpl w:val="0C14BC94"/>
    <w:lvl w:ilvl="0" w:tplc="97E6E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2DAB"/>
    <w:multiLevelType w:val="hybridMultilevel"/>
    <w:tmpl w:val="82CC4AF6"/>
    <w:lvl w:ilvl="0" w:tplc="3AB4781C">
      <w:start w:val="3"/>
      <w:numFmt w:val="bullet"/>
      <w:lvlText w:val="-"/>
      <w:lvlJc w:val="left"/>
      <w:pPr>
        <w:ind w:left="720" w:hanging="360"/>
      </w:pPr>
      <w:rPr>
        <w:rFonts w:ascii="Marianne" w:eastAsiaTheme="minorHAnsi" w:hAnsi="Marianne" w:cstheme="minorBidi" w:hint="default"/>
        <w:b/>
      </w:rPr>
    </w:lvl>
    <w:lvl w:ilvl="1" w:tplc="4288B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0C1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60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E2B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E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81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09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102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C42DD"/>
    <w:multiLevelType w:val="hybridMultilevel"/>
    <w:tmpl w:val="B9986CC2"/>
    <w:lvl w:ilvl="0" w:tplc="D7BA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4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A8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4C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679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C6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41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4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D4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2361B"/>
    <w:multiLevelType w:val="hybridMultilevel"/>
    <w:tmpl w:val="52363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6671B"/>
    <w:multiLevelType w:val="hybridMultilevel"/>
    <w:tmpl w:val="E1FC0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16"/>
  </w:num>
  <w:num w:numId="15">
    <w:abstractNumId w:val="11"/>
  </w:num>
  <w:num w:numId="16">
    <w:abstractNumId w:val="10"/>
  </w:num>
  <w:num w:numId="1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erry saffroy">
    <w15:presenceInfo w15:providerId="AD" w15:userId="S::tsaffroy@ignf.onmicrosoft.com::ce28d226-01c7-4cd3-a339-989f2bb19e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39"/>
    <w:rsid w:val="00024AD3"/>
    <w:rsid w:val="00086E2F"/>
    <w:rsid w:val="00090B83"/>
    <w:rsid w:val="000C620E"/>
    <w:rsid w:val="000E3C2B"/>
    <w:rsid w:val="0011793A"/>
    <w:rsid w:val="001708F9"/>
    <w:rsid w:val="00177F8B"/>
    <w:rsid w:val="001C4381"/>
    <w:rsid w:val="001E248F"/>
    <w:rsid w:val="0020527A"/>
    <w:rsid w:val="00224917"/>
    <w:rsid w:val="00234652"/>
    <w:rsid w:val="002437FC"/>
    <w:rsid w:val="002611B7"/>
    <w:rsid w:val="00294A16"/>
    <w:rsid w:val="00294E3C"/>
    <w:rsid w:val="002B6EC2"/>
    <w:rsid w:val="002C61C8"/>
    <w:rsid w:val="002E31DE"/>
    <w:rsid w:val="002F7091"/>
    <w:rsid w:val="003043B9"/>
    <w:rsid w:val="00314CB3"/>
    <w:rsid w:val="00357774"/>
    <w:rsid w:val="00375C4D"/>
    <w:rsid w:val="00395D0A"/>
    <w:rsid w:val="00395FBC"/>
    <w:rsid w:val="003D0DB9"/>
    <w:rsid w:val="004013CE"/>
    <w:rsid w:val="004104E4"/>
    <w:rsid w:val="00440DE9"/>
    <w:rsid w:val="00451811"/>
    <w:rsid w:val="0046704D"/>
    <w:rsid w:val="00474CF1"/>
    <w:rsid w:val="00486988"/>
    <w:rsid w:val="004870EE"/>
    <w:rsid w:val="00487DB9"/>
    <w:rsid w:val="004B1204"/>
    <w:rsid w:val="004D6F5F"/>
    <w:rsid w:val="004F0C29"/>
    <w:rsid w:val="004F232B"/>
    <w:rsid w:val="00504AC5"/>
    <w:rsid w:val="00511F81"/>
    <w:rsid w:val="005122DB"/>
    <w:rsid w:val="00540D6C"/>
    <w:rsid w:val="0055415F"/>
    <w:rsid w:val="00554836"/>
    <w:rsid w:val="00573D1A"/>
    <w:rsid w:val="00594623"/>
    <w:rsid w:val="005A586E"/>
    <w:rsid w:val="005B0626"/>
    <w:rsid w:val="005C0DCD"/>
    <w:rsid w:val="005D2B2C"/>
    <w:rsid w:val="005E3E43"/>
    <w:rsid w:val="005F43F7"/>
    <w:rsid w:val="00606ED2"/>
    <w:rsid w:val="00617AE1"/>
    <w:rsid w:val="00640606"/>
    <w:rsid w:val="00653F96"/>
    <w:rsid w:val="00670A29"/>
    <w:rsid w:val="00674343"/>
    <w:rsid w:val="006A1FFF"/>
    <w:rsid w:val="006B03E8"/>
    <w:rsid w:val="006F02E5"/>
    <w:rsid w:val="006F740D"/>
    <w:rsid w:val="00716DDD"/>
    <w:rsid w:val="0072162F"/>
    <w:rsid w:val="00726F43"/>
    <w:rsid w:val="0073054D"/>
    <w:rsid w:val="00736407"/>
    <w:rsid w:val="007763CB"/>
    <w:rsid w:val="007B1166"/>
    <w:rsid w:val="007C4182"/>
    <w:rsid w:val="007D019B"/>
    <w:rsid w:val="007D06C0"/>
    <w:rsid w:val="00824D02"/>
    <w:rsid w:val="00847DDB"/>
    <w:rsid w:val="008776C0"/>
    <w:rsid w:val="00884DED"/>
    <w:rsid w:val="00896E6F"/>
    <w:rsid w:val="008B13F0"/>
    <w:rsid w:val="008B283E"/>
    <w:rsid w:val="008B59F3"/>
    <w:rsid w:val="008D58D1"/>
    <w:rsid w:val="008E3C1E"/>
    <w:rsid w:val="008F0BD6"/>
    <w:rsid w:val="00904CBC"/>
    <w:rsid w:val="0093474C"/>
    <w:rsid w:val="00936612"/>
    <w:rsid w:val="0097027B"/>
    <w:rsid w:val="00975300"/>
    <w:rsid w:val="00986BBC"/>
    <w:rsid w:val="00991512"/>
    <w:rsid w:val="009E1761"/>
    <w:rsid w:val="009F07F3"/>
    <w:rsid w:val="009F35C8"/>
    <w:rsid w:val="00A0103A"/>
    <w:rsid w:val="00A45389"/>
    <w:rsid w:val="00A70DB2"/>
    <w:rsid w:val="00B015D6"/>
    <w:rsid w:val="00B02BC4"/>
    <w:rsid w:val="00B2241E"/>
    <w:rsid w:val="00B428DF"/>
    <w:rsid w:val="00B82059"/>
    <w:rsid w:val="00B82514"/>
    <w:rsid w:val="00B916D8"/>
    <w:rsid w:val="00BB4196"/>
    <w:rsid w:val="00BC4F67"/>
    <w:rsid w:val="00BD542B"/>
    <w:rsid w:val="00BE5E6E"/>
    <w:rsid w:val="00C007B4"/>
    <w:rsid w:val="00C534F2"/>
    <w:rsid w:val="00C62284"/>
    <w:rsid w:val="00C648AA"/>
    <w:rsid w:val="00C67E96"/>
    <w:rsid w:val="00CA4B48"/>
    <w:rsid w:val="00CC180E"/>
    <w:rsid w:val="00CC6058"/>
    <w:rsid w:val="00CF7FD6"/>
    <w:rsid w:val="00D03B29"/>
    <w:rsid w:val="00D139D1"/>
    <w:rsid w:val="00D14A91"/>
    <w:rsid w:val="00D62BAF"/>
    <w:rsid w:val="00D653E8"/>
    <w:rsid w:val="00D73754"/>
    <w:rsid w:val="00DC7519"/>
    <w:rsid w:val="00DF1023"/>
    <w:rsid w:val="00E10339"/>
    <w:rsid w:val="00E13F0B"/>
    <w:rsid w:val="00E3300F"/>
    <w:rsid w:val="00EC13F3"/>
    <w:rsid w:val="00ED030E"/>
    <w:rsid w:val="00ED5730"/>
    <w:rsid w:val="00EE4004"/>
    <w:rsid w:val="00F26EF6"/>
    <w:rsid w:val="00F2700F"/>
    <w:rsid w:val="00F47B07"/>
    <w:rsid w:val="00F70A00"/>
    <w:rsid w:val="00F75EA5"/>
    <w:rsid w:val="00FA07C6"/>
    <w:rsid w:val="00FA7EC1"/>
    <w:rsid w:val="00FC1FA8"/>
    <w:rsid w:val="00FE69E6"/>
    <w:rsid w:val="17F63546"/>
    <w:rsid w:val="1B234E41"/>
    <w:rsid w:val="26D3CE4C"/>
    <w:rsid w:val="47A7C0CC"/>
    <w:rsid w:val="4E56CDBD"/>
    <w:rsid w:val="5F99A66B"/>
    <w:rsid w:val="6D2865F4"/>
    <w:rsid w:val="6E3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3AF1"/>
  <w15:docId w15:val="{BCC5EBF2-B53D-4CE5-9EB5-1CE73599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Grilledetableauclaire1">
    <w:name w:val="Grille de tableau claire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TableauGrille1Clair-Accentuation11">
    <w:name w:val="Tableau Grille 1 Clair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TableauGrille1Clair-Accentuation21">
    <w:name w:val="Tableau Grille 1 Clair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TableauGrille1Clair-Accentuation31">
    <w:name w:val="Tableau Grille 1 Clair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TableauGrille1Clair-Accentuation41">
    <w:name w:val="Tableau Grille 1 Clair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TableauGrille1Clair-Accentuation51">
    <w:name w:val="Tableau Grille 1 Clair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TableauGrille1Clair-Accentuation61">
    <w:name w:val="Tableau Grille 1 Clair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TableauGrille2-Accentuation11">
    <w:name w:val="Tableau Grille 2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TableauGrille2-Accentuation21">
    <w:name w:val="Tableau Grille 2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TableauGrille2-Accentuation31">
    <w:name w:val="Tableau Grille 2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TableauGrille2-Accentuation41">
    <w:name w:val="Tableau Grille 2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TableauGrille2-Accentuation51">
    <w:name w:val="Tableau Grille 2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TableauGrille2-Accentuation61">
    <w:name w:val="Tableau Grille 2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TableauGrille3-Accentuation11">
    <w:name w:val="Tableau Grille 3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TableauGrille3-Accentuation21">
    <w:name w:val="Tableau Grille 3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TableauGrille3-Accentuation31">
    <w:name w:val="Tableau Grille 3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TableauGrille3-Accentuation41">
    <w:name w:val="Tableau Grille 3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TableauGrille3-Accentuation51">
    <w:name w:val="Tableau Grille 3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TableauGrille3-Accentuation61">
    <w:name w:val="Tableau Grille 3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TableauGrille4-Accentuation11">
    <w:name w:val="Tableau Grille 4 - Accentuation 1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TableauGrille4-Accentuation21">
    <w:name w:val="Tableau Grille 4 - Accentuation 2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TableauGrille4-Accentuation31">
    <w:name w:val="Tableau Grille 4 - Accentuation 3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TableauGrille4-Accentuation41">
    <w:name w:val="Tableau Grille 4 - Accentuation 4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TableauGrille4-Accentuation51">
    <w:name w:val="Tableau Grille 4 - Accentuation 5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TableauGrille4-Accentuation61">
    <w:name w:val="Tableau Grille 4 - Accentuation 6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TableauGrille5Fonc-Accentuation11">
    <w:name w:val="Tableau Grille 5 Foncé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TableauGrille5Fonc-Accentuation21">
    <w:name w:val="Tableau Grille 5 Foncé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TableauGrille5Fonc-Accentuation31">
    <w:name w:val="Tableau Grille 5 Foncé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TableauGrille5Fonc-Accentuation41">
    <w:name w:val="Tableau Grille 5 Foncé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auGrille5Fonc-Accentuation51">
    <w:name w:val="Tableau Grille 5 Foncé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TableauGrille5Fonc-Accentuation61">
    <w:name w:val="Tableau Grille 5 Foncé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leauGrille6Couleur-Accentuation11">
    <w:name w:val="Tableau Grille 6 Couleur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TableauGrille6Couleur-Accentuation21">
    <w:name w:val="Tableau Grille 6 Couleur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TableauGrille6Couleur-Accentuation31">
    <w:name w:val="Tableau Grille 6 Couleur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TableauGrille6Couleur-Accentuation41">
    <w:name w:val="Tableau Grille 6 Couleur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TableauGrille6Couleur-Accentuation51">
    <w:name w:val="Tableau Grille 6 Couleur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TableauGrille6Couleur-Accentuation61">
    <w:name w:val="Tableau Grille 6 Couleur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leauGrille7Couleur-Accentuation11">
    <w:name w:val="Tableau Grille 7 Couleur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TableauGrille7Couleur-Accentuation21">
    <w:name w:val="Tableau Grille 7 Couleur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TableauGrille7Couleur-Accentuation31">
    <w:name w:val="Tableau Grille 7 Couleur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TableauGrille7Couleur-Accentuation41">
    <w:name w:val="Tableau Grille 7 Couleur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TableauGrille7Couleur-Accentuation51">
    <w:name w:val="Tableau Grille 7 Couleur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TableauGrille7Couleur-Accentuation61">
    <w:name w:val="Tableau Grille 7 Couleur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TableauListe1Clair-Accentuation11">
    <w:name w:val="Tableau Liste 1 Clair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TableauListe1Clair-Accentuation21">
    <w:name w:val="Tableau Liste 1 Clair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TableauListe1Clair-Accentuation31">
    <w:name w:val="Tableau Liste 1 Clair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TableauListe1Clair-Accentuation41">
    <w:name w:val="Tableau Liste 1 Clair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TableauListe1Clair-Accentuation51">
    <w:name w:val="Tableau Liste 1 Clair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TableauListe1Clair-Accentuation61">
    <w:name w:val="Tableau Liste 1 Clair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TableauListe2-Accentuation11">
    <w:name w:val="Tableau Liste 2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TableauListe2-Accentuation21">
    <w:name w:val="Tableau Liste 2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TableauListe2-Accentuation31">
    <w:name w:val="Tableau Liste 2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TableauListe2-Accentuation41">
    <w:name w:val="Tableau Liste 2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TableauListe2-Accentuation51">
    <w:name w:val="Tableau Liste 2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TableauListe2-Accentuation61">
    <w:name w:val="Tableau Liste 2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TableauListe4-Accentuation11">
    <w:name w:val="Tableau Liste 4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TableauListe4-Accentuation21">
    <w:name w:val="Tableau Liste 4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TableauListe4-Accentuation31">
    <w:name w:val="Tableau Liste 4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TableauListe4-Accentuation41">
    <w:name w:val="Tableau Liste 4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TableauListe4-Accentuation51">
    <w:name w:val="Tableau Liste 4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TableauListe4-Accentuation61">
    <w:name w:val="Tableau Liste 4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TableauListe5Fonc-Accentuation11">
    <w:name w:val="Tableau Liste 5 Foncé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TableauListe5Fonc-Accentuation21">
    <w:name w:val="Tableau Liste 5 Foncé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TableauListe5Fonc-Accentuation31">
    <w:name w:val="Tableau Liste 5 Foncé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TableauListe5Fonc-Accentuation41">
    <w:name w:val="Tableau Liste 5 Foncé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TableauListe5Fonc-Accentuation51">
    <w:name w:val="Tableau Liste 5 Foncé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TableauListe5Fonc-Accentuation61">
    <w:name w:val="Tableau Liste 5 Foncé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TableauListe6Couleur-Accentuation11">
    <w:name w:val="Tableau Liste 6 Couleur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TableauListe6Couleur-Accentuation21">
    <w:name w:val="Tableau Liste 6 Couleur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TableauListe6Couleur-Accentuation31">
    <w:name w:val="Tableau Liste 6 Couleur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TableauListe6Couleur-Accentuation41">
    <w:name w:val="Tableau Liste 6 Couleur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TableauListe6Couleur-Accentuation51">
    <w:name w:val="Tableau Liste 6 Couleur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TableauListe6Couleur-Accentuation61">
    <w:name w:val="Tableau Liste 6 Couleur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TableauListe7Couleur-Accentuation11">
    <w:name w:val="Tableau Liste 7 Couleur - Accentuation 1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TableauListe7Couleur-Accentuation21">
    <w:name w:val="Tableau Liste 7 Couleur - Accentuation 2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TableauListe7Couleur-Accentuation31">
    <w:name w:val="Tableau Liste 7 Couleur - Accentuation 3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TableauListe7Couleur-Accentuation41">
    <w:name w:val="Tableau Liste 7 Couleur - Accentuation 4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TableauListe7Couleur-Accentuation51">
    <w:name w:val="Tableau Liste 7 Couleur - Accentuation 5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TableauListe7Couleur-Accentuation61">
    <w:name w:val="Tableau Liste 7 Couleur - Accentuation 6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pPr>
      <w:spacing w:before="100" w:beforeAutospacing="1" w:after="119" w:line="240" w:lineRule="auto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Rvision">
    <w:name w:val="Revision"/>
    <w:hidden/>
    <w:uiPriority w:val="99"/>
    <w:semiHidden/>
    <w:pPr>
      <w:spacing w:after="0" w:line="240" w:lineRule="auto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294E3C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0E3C2B"/>
  </w:style>
  <w:style w:type="character" w:customStyle="1" w:styleId="eop">
    <w:name w:val="eop"/>
    <w:basedOn w:val="Policepardfaut"/>
    <w:rsid w:val="000E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nig.gouv.fr/gt-dessertes-pour-les-transports-de-bois-a18535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A600EF525E845A794782CB692D6B7" ma:contentTypeVersion="10" ma:contentTypeDescription="Crée un document." ma:contentTypeScope="" ma:versionID="f3108455c181cfe97f8bcaca529baa4b">
  <xsd:schema xmlns:xsd="http://www.w3.org/2001/XMLSchema" xmlns:xs="http://www.w3.org/2001/XMLSchema" xmlns:p="http://schemas.microsoft.com/office/2006/metadata/properties" xmlns:ns2="4d568f87-b25f-475a-a26b-5a1bcde8677b" xmlns:ns3="a486f84b-88b9-4459-bbe1-3ce207c7425f" targetNamespace="http://schemas.microsoft.com/office/2006/metadata/properties" ma:root="true" ma:fieldsID="b0d91f42a17a717c0951ffb4a6166412" ns2:_="" ns3:_="">
    <xsd:import namespace="4d568f87-b25f-475a-a26b-5a1bcde8677b"/>
    <xsd:import namespace="a486f84b-88b9-4459-bbe1-3ce207c74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68f87-b25f-475a-a26b-5a1bcde86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6f84b-88b9-4459-bbe1-3ce207c742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e0ccfe-4488-482a-93ce-8802051c9c2f}" ma:internalName="TaxCatchAll" ma:showField="CatchAllData" ma:web="a486f84b-88b9-4459-bbe1-3ce207c742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86f84b-88b9-4459-bbe1-3ce207c7425f" xsi:nil="true"/>
    <lcf76f155ced4ddcb4097134ff3c332f xmlns="4d568f87-b25f-475a-a26b-5a1bcde867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6F68AB-D95D-48C4-B18F-2A00FC7E1A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571FC-D9C7-4EAF-996C-5AAD170CF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68f87-b25f-475a-a26b-5a1bcde8677b"/>
    <ds:schemaRef ds:uri="a486f84b-88b9-4459-bbe1-3ce207c74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0E2A5F-DEF3-4D7D-980E-BB17FE4F92A3}">
  <ds:schemaRefs>
    <ds:schemaRef ds:uri="http://schemas.microsoft.com/office/2006/metadata/properties"/>
    <ds:schemaRef ds:uri="http://schemas.microsoft.com/office/infopath/2007/PartnerControls"/>
    <ds:schemaRef ds:uri="a486f84b-88b9-4459-bbe1-3ce207c7425f"/>
    <ds:schemaRef ds:uri="4d568f87-b25f-475a-a26b-5a1bcde867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MTES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LAULIER Pierre</dc:creator>
  <cp:keywords/>
  <dc:description/>
  <cp:lastModifiedBy>Marion Lacroix</cp:lastModifiedBy>
  <cp:revision>9</cp:revision>
  <dcterms:created xsi:type="dcterms:W3CDTF">2024-12-05T08:47:00Z</dcterms:created>
  <dcterms:modified xsi:type="dcterms:W3CDTF">2025-03-17T15:24:00Z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0x01010054AA600EF525E845A794782CB692D6B7</vt:lpwstr>
  </property>
  <property fmtid="{D5CDD505-2E9C-101B-9397-08002B2CF9AE}" pid="3" name="MediaServiceImageTags">
    <vt:lpwstr/>
  </property>
</Properties>
</file>